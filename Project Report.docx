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Pr="002A0BE6" w:rsidRDefault="00007762">
      <w:pPr>
        <w:rPr>
          <w:sz w:val="20"/>
          <w:szCs w:val="20"/>
        </w:rPr>
      </w:pPr>
    </w:p>
    <w:p w14:paraId="5968A394" w14:textId="4B464D34" w:rsidR="00007762" w:rsidRPr="002A0BE6" w:rsidRDefault="00007762">
      <w:pPr>
        <w:rPr>
          <w:sz w:val="20"/>
          <w:szCs w:val="20"/>
        </w:rPr>
      </w:pPr>
    </w:p>
    <w:p w14:paraId="308E387F" w14:textId="08BAF5E5" w:rsidR="00007762" w:rsidRPr="002A0BE6" w:rsidRDefault="00007762">
      <w:pPr>
        <w:rPr>
          <w:sz w:val="20"/>
          <w:szCs w:val="20"/>
        </w:rPr>
      </w:pPr>
    </w:p>
    <w:p w14:paraId="5146B542" w14:textId="5E42C817" w:rsidR="00007762" w:rsidRPr="00E93C10" w:rsidRDefault="0061409F" w:rsidP="00007762">
      <w:pPr>
        <w:jc w:val="center"/>
        <w:rPr>
          <w:sz w:val="96"/>
          <w:szCs w:val="96"/>
        </w:rPr>
      </w:pPr>
      <w:r w:rsidRPr="00E93C10">
        <w:rPr>
          <w:sz w:val="96"/>
          <w:szCs w:val="96"/>
        </w:rPr>
        <w:t>Prediction of day ahead prices</w:t>
      </w:r>
    </w:p>
    <w:p w14:paraId="09B092ED" w14:textId="60B5F61D" w:rsidR="00007762" w:rsidRPr="00E93C10" w:rsidRDefault="00007762" w:rsidP="00007762">
      <w:pPr>
        <w:jc w:val="center"/>
        <w:rPr>
          <w:sz w:val="56"/>
          <w:szCs w:val="56"/>
        </w:rPr>
      </w:pPr>
    </w:p>
    <w:p w14:paraId="1CB3594D" w14:textId="77777777" w:rsidR="00E93C10" w:rsidRPr="00E93C10" w:rsidRDefault="00E93C10" w:rsidP="00007762">
      <w:pPr>
        <w:jc w:val="center"/>
        <w:rPr>
          <w:sz w:val="56"/>
          <w:szCs w:val="56"/>
        </w:rPr>
      </w:pPr>
    </w:p>
    <w:p w14:paraId="0A71083D" w14:textId="550387E9" w:rsidR="00007762" w:rsidRPr="00E93C10" w:rsidRDefault="00007762" w:rsidP="00007762">
      <w:pPr>
        <w:jc w:val="center"/>
        <w:rPr>
          <w:sz w:val="56"/>
          <w:szCs w:val="56"/>
        </w:rPr>
      </w:pPr>
    </w:p>
    <w:p w14:paraId="507CE12B" w14:textId="6821D27F" w:rsidR="00007762" w:rsidRPr="00E93C10" w:rsidRDefault="00324B8B" w:rsidP="00007762">
      <w:pPr>
        <w:jc w:val="center"/>
        <w:rPr>
          <w:sz w:val="56"/>
          <w:szCs w:val="56"/>
        </w:rPr>
      </w:pPr>
      <w:r w:rsidRPr="002A0BE6">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E93C10" w:rsidRDefault="00007762" w:rsidP="00007762">
      <w:pPr>
        <w:jc w:val="center"/>
        <w:rPr>
          <w:sz w:val="56"/>
          <w:szCs w:val="56"/>
        </w:rPr>
      </w:pPr>
    </w:p>
    <w:p w14:paraId="7F54323C" w14:textId="37AEC7B2" w:rsidR="00007762" w:rsidRPr="00E93C10" w:rsidRDefault="00007762" w:rsidP="00007762">
      <w:pPr>
        <w:jc w:val="center"/>
        <w:rPr>
          <w:sz w:val="56"/>
          <w:szCs w:val="56"/>
        </w:rPr>
      </w:pPr>
    </w:p>
    <w:p w14:paraId="231A1879" w14:textId="4AE27661" w:rsidR="00007762" w:rsidRPr="00E93C10" w:rsidRDefault="00007762" w:rsidP="00007762">
      <w:pPr>
        <w:jc w:val="center"/>
        <w:rPr>
          <w:sz w:val="56"/>
          <w:szCs w:val="56"/>
        </w:rPr>
      </w:pPr>
    </w:p>
    <w:p w14:paraId="215C11B2" w14:textId="5B66C00A" w:rsidR="00681D1B" w:rsidRPr="00E93C10" w:rsidRDefault="00681D1B" w:rsidP="00007762">
      <w:pPr>
        <w:rPr>
          <w:sz w:val="36"/>
          <w:szCs w:val="36"/>
        </w:rPr>
      </w:pPr>
    </w:p>
    <w:p w14:paraId="20EB6277" w14:textId="3A5659C3" w:rsidR="00007762" w:rsidRPr="00E93C10" w:rsidRDefault="00E93C10" w:rsidP="00E93C10">
      <w:pPr>
        <w:ind w:left="1305"/>
        <w:jc w:val="right"/>
        <w:rPr>
          <w:sz w:val="36"/>
          <w:szCs w:val="36"/>
        </w:rPr>
      </w:pPr>
      <w:r w:rsidRPr="00E93C10">
        <w:rPr>
          <w:sz w:val="36"/>
          <w:szCs w:val="36"/>
        </w:rPr>
        <w:t xml:space="preserve">I. </w:t>
      </w:r>
      <w:r w:rsidR="0061409F" w:rsidRPr="00E93C10">
        <w:rPr>
          <w:sz w:val="36"/>
          <w:szCs w:val="36"/>
        </w:rPr>
        <w:t xml:space="preserve">Gutierrez, E. </w:t>
      </w:r>
      <w:proofErr w:type="spellStart"/>
      <w:r w:rsidR="0061409F" w:rsidRPr="00E93C10">
        <w:rPr>
          <w:sz w:val="36"/>
          <w:szCs w:val="36"/>
        </w:rPr>
        <w:t>Fredrixon</w:t>
      </w:r>
      <w:proofErr w:type="spellEnd"/>
      <w:r w:rsidR="0061409F" w:rsidRPr="00E93C10">
        <w:rPr>
          <w:sz w:val="36"/>
          <w:szCs w:val="36"/>
        </w:rPr>
        <w:t>, F. Holmberg, J. Watson</w:t>
      </w:r>
    </w:p>
    <w:p w14:paraId="2BCCB24A" w14:textId="487BD247" w:rsidR="00007762" w:rsidRPr="0061409F" w:rsidRDefault="00007762" w:rsidP="00007762">
      <w:pPr>
        <w:jc w:val="right"/>
        <w:rPr>
          <w:sz w:val="36"/>
          <w:szCs w:val="36"/>
          <w:lang w:val="sv-SE"/>
        </w:rPr>
      </w:pPr>
      <w:r w:rsidRPr="0061409F">
        <w:rPr>
          <w:sz w:val="36"/>
          <w:szCs w:val="36"/>
          <w:lang w:val="sv-SE"/>
        </w:rPr>
        <w:t>EC Utbildning</w:t>
      </w:r>
    </w:p>
    <w:p w14:paraId="101D9EEE" w14:textId="0DDC5504" w:rsidR="00681D1B" w:rsidRPr="0061409F" w:rsidRDefault="0061409F" w:rsidP="00EB781E">
      <w:pPr>
        <w:jc w:val="right"/>
        <w:rPr>
          <w:sz w:val="36"/>
          <w:szCs w:val="36"/>
          <w:lang w:val="sv-SE"/>
        </w:rPr>
      </w:pPr>
      <w:r>
        <w:rPr>
          <w:sz w:val="36"/>
          <w:szCs w:val="36"/>
          <w:lang w:val="sv-SE"/>
        </w:rPr>
        <w:t>Projektkurs</w:t>
      </w:r>
    </w:p>
    <w:p w14:paraId="64B2E2A6" w14:textId="44321737" w:rsidR="004921E0" w:rsidRPr="0061409F" w:rsidRDefault="0061409F" w:rsidP="004921E0">
      <w:pPr>
        <w:jc w:val="right"/>
        <w:rPr>
          <w:sz w:val="36"/>
          <w:szCs w:val="36"/>
          <w:lang w:val="sv-SE"/>
        </w:rPr>
      </w:pPr>
      <w:proofErr w:type="gramStart"/>
      <w:r>
        <w:rPr>
          <w:sz w:val="36"/>
          <w:szCs w:val="36"/>
          <w:lang w:val="sv-SE"/>
        </w:rPr>
        <w:t>202410</w:t>
      </w:r>
      <w:proofErr w:type="gramEnd"/>
    </w:p>
    <w:p w14:paraId="326334EF" w14:textId="77777777" w:rsidR="007A73D0" w:rsidRDefault="007A73D0" w:rsidP="007A73D0">
      <w:pPr>
        <w:rPr>
          <w:lang w:val="sv-SE"/>
        </w:rPr>
      </w:pPr>
      <w:bookmarkStart w:id="0" w:name="_Toc156823338"/>
      <w:bookmarkStart w:id="1" w:name="_Toc156824321"/>
      <w:bookmarkStart w:id="2" w:name="_Toc176961622"/>
    </w:p>
    <w:p w14:paraId="1EA19DB7" w14:textId="15F3507B" w:rsidR="00532FC8" w:rsidRPr="0052467E" w:rsidRDefault="00532FC8" w:rsidP="00DD7022">
      <w:pPr>
        <w:pStyle w:val="Rubrik1"/>
        <w:numPr>
          <w:ilvl w:val="0"/>
          <w:numId w:val="0"/>
        </w:numPr>
        <w:ind w:left="432" w:hanging="432"/>
        <w:rPr>
          <w:lang w:val="sv-SE"/>
        </w:rPr>
      </w:pPr>
      <w:r w:rsidRPr="0052467E">
        <w:rPr>
          <w:lang w:val="sv-SE"/>
        </w:rPr>
        <w:lastRenderedPageBreak/>
        <w:t>Abstract</w:t>
      </w:r>
      <w:bookmarkEnd w:id="0"/>
      <w:bookmarkEnd w:id="1"/>
      <w:bookmarkEnd w:id="2"/>
    </w:p>
    <w:p w14:paraId="6E1360DA" w14:textId="15BCF0A5" w:rsidR="00E93C10" w:rsidRDefault="00E93C10" w:rsidP="00E93C10">
      <w:r w:rsidRPr="00E93C10">
        <w:t>In the current report day ahead prices of electricity are modelled using linear, CART, Random Forest and Ranger models. Weather, inflation and price data was processed in an extraction, transformation and loading (ETL) pipeline in python and modelled using R. It was possible to predict prices with relatively low RMSE (30-40 %) using a Ranger model. This result could, arguably, improve using more complete data from the entire European energy market. Still, it demonstrates how little means in data can be used to get an idea of the daily day ahead price.</w:t>
      </w:r>
    </w:p>
    <w:p w14:paraId="69FC0751" w14:textId="62CCC0E9" w:rsidR="00E93C10" w:rsidRPr="00E93C10" w:rsidRDefault="00E93C10" w:rsidP="00BF452D">
      <w:r>
        <w:br w:type="page"/>
      </w:r>
    </w:p>
    <w:sdt>
      <w:sdtPr>
        <w:rPr>
          <w:rFonts w:asciiTheme="minorHAnsi" w:eastAsiaTheme="minorHAnsi" w:hAnsiTheme="minorHAnsi" w:cstheme="minorBidi"/>
          <w:color w:val="auto"/>
          <w:sz w:val="22"/>
          <w:szCs w:val="22"/>
          <w:lang w:eastAsia="en-US"/>
          <w14:ligatures w14:val="standardContextual"/>
        </w:rPr>
        <w:id w:val="671458520"/>
        <w:docPartObj>
          <w:docPartGallery w:val="Table of Contents"/>
          <w:docPartUnique/>
        </w:docPartObj>
      </w:sdtPr>
      <w:sdtEndPr>
        <w:rPr>
          <w:b/>
          <w:bCs/>
        </w:rPr>
      </w:sdtEndPr>
      <w:sdtContent>
        <w:p w14:paraId="50AEF2B4" w14:textId="29D84C83" w:rsidR="00324B8B" w:rsidRPr="002A0BE6" w:rsidRDefault="009F1C39" w:rsidP="00E93C10">
          <w:pPr>
            <w:pStyle w:val="Innehllsfrteckningsrubrik"/>
          </w:pPr>
          <w:r>
            <w:t>Table of content</w:t>
          </w:r>
        </w:p>
        <w:p w14:paraId="4D010D62" w14:textId="34185659" w:rsidR="00DD7022" w:rsidRDefault="00532FC8">
          <w:pPr>
            <w:pStyle w:val="Innehll1"/>
            <w:tabs>
              <w:tab w:val="left" w:pos="440"/>
              <w:tab w:val="right" w:leader="dot" w:pos="9062"/>
            </w:tabs>
            <w:rPr>
              <w:rFonts w:eastAsiaTheme="minorEastAsia"/>
              <w:noProof/>
              <w:kern w:val="2"/>
              <w:sz w:val="24"/>
              <w:szCs w:val="24"/>
              <w:lang w:val="sv-SE" w:eastAsia="sv-SE"/>
            </w:rPr>
          </w:pPr>
          <w:r w:rsidRPr="002A0BE6">
            <w:fldChar w:fldCharType="begin"/>
          </w:r>
          <w:r w:rsidRPr="002A0BE6">
            <w:instrText xml:space="preserve"> TOC \o "1-3" \h \z \u </w:instrText>
          </w:r>
          <w:r w:rsidRPr="002A0BE6">
            <w:fldChar w:fldCharType="separate"/>
          </w:r>
          <w:hyperlink w:anchor="_Toc180158786" w:history="1">
            <w:r w:rsidR="00DD7022" w:rsidRPr="00A62607">
              <w:rPr>
                <w:rStyle w:val="Hyperlnk"/>
                <w:noProof/>
              </w:rPr>
              <w:t>1</w:t>
            </w:r>
            <w:r w:rsidR="00DD7022">
              <w:rPr>
                <w:rFonts w:eastAsiaTheme="minorEastAsia"/>
                <w:noProof/>
                <w:kern w:val="2"/>
                <w:sz w:val="24"/>
                <w:szCs w:val="24"/>
                <w:lang w:val="sv-SE" w:eastAsia="sv-SE"/>
              </w:rPr>
              <w:tab/>
            </w:r>
            <w:r w:rsidR="00DD7022" w:rsidRPr="00A62607">
              <w:rPr>
                <w:rStyle w:val="Hyperlnk"/>
                <w:noProof/>
              </w:rPr>
              <w:t>Introduction</w:t>
            </w:r>
            <w:r w:rsidR="00DD7022">
              <w:rPr>
                <w:noProof/>
                <w:webHidden/>
              </w:rPr>
              <w:tab/>
            </w:r>
            <w:r w:rsidR="00DD7022">
              <w:rPr>
                <w:noProof/>
                <w:webHidden/>
              </w:rPr>
              <w:fldChar w:fldCharType="begin"/>
            </w:r>
            <w:r w:rsidR="00DD7022">
              <w:rPr>
                <w:noProof/>
                <w:webHidden/>
              </w:rPr>
              <w:instrText xml:space="preserve"> PAGEREF _Toc180158786 \h </w:instrText>
            </w:r>
            <w:r w:rsidR="00DD7022">
              <w:rPr>
                <w:noProof/>
                <w:webHidden/>
              </w:rPr>
            </w:r>
            <w:r w:rsidR="00DD7022">
              <w:rPr>
                <w:noProof/>
                <w:webHidden/>
              </w:rPr>
              <w:fldChar w:fldCharType="separate"/>
            </w:r>
            <w:r w:rsidR="00DD7022">
              <w:rPr>
                <w:noProof/>
                <w:webHidden/>
              </w:rPr>
              <w:t>1</w:t>
            </w:r>
            <w:r w:rsidR="00DD7022">
              <w:rPr>
                <w:noProof/>
                <w:webHidden/>
              </w:rPr>
              <w:fldChar w:fldCharType="end"/>
            </w:r>
          </w:hyperlink>
        </w:p>
        <w:p w14:paraId="3C6B51E0" w14:textId="5703BB7E" w:rsidR="00DD7022" w:rsidRDefault="00DD7022">
          <w:pPr>
            <w:pStyle w:val="Innehll1"/>
            <w:tabs>
              <w:tab w:val="left" w:pos="440"/>
              <w:tab w:val="right" w:leader="dot" w:pos="9062"/>
            </w:tabs>
            <w:rPr>
              <w:rFonts w:eastAsiaTheme="minorEastAsia"/>
              <w:noProof/>
              <w:kern w:val="2"/>
              <w:sz w:val="24"/>
              <w:szCs w:val="24"/>
              <w:lang w:val="sv-SE" w:eastAsia="sv-SE"/>
            </w:rPr>
          </w:pPr>
          <w:hyperlink w:anchor="_Toc180158787" w:history="1">
            <w:r w:rsidRPr="00A62607">
              <w:rPr>
                <w:rStyle w:val="Hyperlnk"/>
                <w:noProof/>
              </w:rPr>
              <w:t>2</w:t>
            </w:r>
            <w:r>
              <w:rPr>
                <w:rFonts w:eastAsiaTheme="minorEastAsia"/>
                <w:noProof/>
                <w:kern w:val="2"/>
                <w:sz w:val="24"/>
                <w:szCs w:val="24"/>
                <w:lang w:val="sv-SE" w:eastAsia="sv-SE"/>
              </w:rPr>
              <w:tab/>
            </w:r>
            <w:r w:rsidRPr="00A62607">
              <w:rPr>
                <w:rStyle w:val="Hyperlnk"/>
                <w:noProof/>
              </w:rPr>
              <w:t>Theory</w:t>
            </w:r>
            <w:r>
              <w:rPr>
                <w:noProof/>
                <w:webHidden/>
              </w:rPr>
              <w:tab/>
            </w:r>
            <w:r>
              <w:rPr>
                <w:noProof/>
                <w:webHidden/>
              </w:rPr>
              <w:fldChar w:fldCharType="begin"/>
            </w:r>
            <w:r>
              <w:rPr>
                <w:noProof/>
                <w:webHidden/>
              </w:rPr>
              <w:instrText xml:space="preserve"> PAGEREF _Toc180158787 \h </w:instrText>
            </w:r>
            <w:r>
              <w:rPr>
                <w:noProof/>
                <w:webHidden/>
              </w:rPr>
            </w:r>
            <w:r>
              <w:rPr>
                <w:noProof/>
                <w:webHidden/>
              </w:rPr>
              <w:fldChar w:fldCharType="separate"/>
            </w:r>
            <w:r>
              <w:rPr>
                <w:noProof/>
                <w:webHidden/>
              </w:rPr>
              <w:t>2</w:t>
            </w:r>
            <w:r>
              <w:rPr>
                <w:noProof/>
                <w:webHidden/>
              </w:rPr>
              <w:fldChar w:fldCharType="end"/>
            </w:r>
          </w:hyperlink>
        </w:p>
        <w:p w14:paraId="7C30E014" w14:textId="116AD87F"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788" w:history="1">
            <w:r w:rsidRPr="00A62607">
              <w:rPr>
                <w:rStyle w:val="Hyperlnk"/>
                <w:noProof/>
              </w:rPr>
              <w:t>2.1</w:t>
            </w:r>
            <w:r>
              <w:rPr>
                <w:rFonts w:eastAsiaTheme="minorEastAsia"/>
                <w:noProof/>
                <w:kern w:val="2"/>
                <w:sz w:val="24"/>
                <w:szCs w:val="24"/>
                <w:lang w:val="sv-SE" w:eastAsia="sv-SE"/>
              </w:rPr>
              <w:tab/>
            </w:r>
            <w:r w:rsidRPr="00A62607">
              <w:rPr>
                <w:rStyle w:val="Hyperlnk"/>
                <w:noProof/>
              </w:rPr>
              <w:t>Day ahead Prices</w:t>
            </w:r>
            <w:r>
              <w:rPr>
                <w:noProof/>
                <w:webHidden/>
              </w:rPr>
              <w:tab/>
            </w:r>
            <w:r>
              <w:rPr>
                <w:noProof/>
                <w:webHidden/>
              </w:rPr>
              <w:fldChar w:fldCharType="begin"/>
            </w:r>
            <w:r>
              <w:rPr>
                <w:noProof/>
                <w:webHidden/>
              </w:rPr>
              <w:instrText xml:space="preserve"> PAGEREF _Toc180158788 \h </w:instrText>
            </w:r>
            <w:r>
              <w:rPr>
                <w:noProof/>
                <w:webHidden/>
              </w:rPr>
            </w:r>
            <w:r>
              <w:rPr>
                <w:noProof/>
                <w:webHidden/>
              </w:rPr>
              <w:fldChar w:fldCharType="separate"/>
            </w:r>
            <w:r>
              <w:rPr>
                <w:noProof/>
                <w:webHidden/>
              </w:rPr>
              <w:t>2</w:t>
            </w:r>
            <w:r>
              <w:rPr>
                <w:noProof/>
                <w:webHidden/>
              </w:rPr>
              <w:fldChar w:fldCharType="end"/>
            </w:r>
          </w:hyperlink>
        </w:p>
        <w:p w14:paraId="7A115A12" w14:textId="3D0E39D1"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789" w:history="1">
            <w:r w:rsidRPr="00A62607">
              <w:rPr>
                <w:rStyle w:val="Hyperlnk"/>
                <w:noProof/>
              </w:rPr>
              <w:t>2.2</w:t>
            </w:r>
            <w:r>
              <w:rPr>
                <w:rFonts w:eastAsiaTheme="minorEastAsia"/>
                <w:noProof/>
                <w:kern w:val="2"/>
                <w:sz w:val="24"/>
                <w:szCs w:val="24"/>
                <w:lang w:val="sv-SE" w:eastAsia="sv-SE"/>
              </w:rPr>
              <w:tab/>
            </w:r>
            <w:r w:rsidRPr="00A62607">
              <w:rPr>
                <w:rStyle w:val="Hyperlnk"/>
                <w:noProof/>
              </w:rPr>
              <w:t>Regression model</w:t>
            </w:r>
            <w:r>
              <w:rPr>
                <w:noProof/>
                <w:webHidden/>
              </w:rPr>
              <w:tab/>
            </w:r>
            <w:r>
              <w:rPr>
                <w:noProof/>
                <w:webHidden/>
              </w:rPr>
              <w:fldChar w:fldCharType="begin"/>
            </w:r>
            <w:r>
              <w:rPr>
                <w:noProof/>
                <w:webHidden/>
              </w:rPr>
              <w:instrText xml:space="preserve"> PAGEREF _Toc180158789 \h </w:instrText>
            </w:r>
            <w:r>
              <w:rPr>
                <w:noProof/>
                <w:webHidden/>
              </w:rPr>
            </w:r>
            <w:r>
              <w:rPr>
                <w:noProof/>
                <w:webHidden/>
              </w:rPr>
              <w:fldChar w:fldCharType="separate"/>
            </w:r>
            <w:r>
              <w:rPr>
                <w:noProof/>
                <w:webHidden/>
              </w:rPr>
              <w:t>2</w:t>
            </w:r>
            <w:r>
              <w:rPr>
                <w:noProof/>
                <w:webHidden/>
              </w:rPr>
              <w:fldChar w:fldCharType="end"/>
            </w:r>
          </w:hyperlink>
        </w:p>
        <w:p w14:paraId="06B959A8" w14:textId="3D5BD212" w:rsidR="00DD7022" w:rsidRDefault="00DD7022">
          <w:pPr>
            <w:pStyle w:val="Innehll3"/>
            <w:tabs>
              <w:tab w:val="left" w:pos="1200"/>
              <w:tab w:val="right" w:leader="dot" w:pos="9062"/>
            </w:tabs>
            <w:rPr>
              <w:rFonts w:eastAsiaTheme="minorEastAsia"/>
              <w:noProof/>
              <w:kern w:val="2"/>
              <w:sz w:val="24"/>
              <w:szCs w:val="24"/>
              <w:lang w:val="sv-SE" w:eastAsia="sv-SE"/>
            </w:rPr>
          </w:pPr>
          <w:hyperlink w:anchor="_Toc180158790" w:history="1">
            <w:r w:rsidRPr="00A62607">
              <w:rPr>
                <w:rStyle w:val="Hyperlnk"/>
                <w:noProof/>
              </w:rPr>
              <w:t>2.2.1</w:t>
            </w:r>
            <w:r>
              <w:rPr>
                <w:rFonts w:eastAsiaTheme="minorEastAsia"/>
                <w:noProof/>
                <w:kern w:val="2"/>
                <w:sz w:val="24"/>
                <w:szCs w:val="24"/>
                <w:lang w:val="sv-SE" w:eastAsia="sv-SE"/>
              </w:rPr>
              <w:tab/>
            </w:r>
            <w:r w:rsidRPr="00A62607">
              <w:rPr>
                <w:rStyle w:val="Hyperlnk"/>
                <w:noProof/>
              </w:rPr>
              <w:t>Random Forest Regressor</w:t>
            </w:r>
            <w:r>
              <w:rPr>
                <w:noProof/>
                <w:webHidden/>
              </w:rPr>
              <w:tab/>
            </w:r>
            <w:r>
              <w:rPr>
                <w:noProof/>
                <w:webHidden/>
              </w:rPr>
              <w:fldChar w:fldCharType="begin"/>
            </w:r>
            <w:r>
              <w:rPr>
                <w:noProof/>
                <w:webHidden/>
              </w:rPr>
              <w:instrText xml:space="preserve"> PAGEREF _Toc180158790 \h </w:instrText>
            </w:r>
            <w:r>
              <w:rPr>
                <w:noProof/>
                <w:webHidden/>
              </w:rPr>
            </w:r>
            <w:r>
              <w:rPr>
                <w:noProof/>
                <w:webHidden/>
              </w:rPr>
              <w:fldChar w:fldCharType="separate"/>
            </w:r>
            <w:r>
              <w:rPr>
                <w:noProof/>
                <w:webHidden/>
              </w:rPr>
              <w:t>2</w:t>
            </w:r>
            <w:r>
              <w:rPr>
                <w:noProof/>
                <w:webHidden/>
              </w:rPr>
              <w:fldChar w:fldCharType="end"/>
            </w:r>
          </w:hyperlink>
        </w:p>
        <w:p w14:paraId="0FB131EA" w14:textId="70A9CD72" w:rsidR="00DD7022" w:rsidRDefault="00DD7022">
          <w:pPr>
            <w:pStyle w:val="Innehll3"/>
            <w:tabs>
              <w:tab w:val="left" w:pos="1200"/>
              <w:tab w:val="right" w:leader="dot" w:pos="9062"/>
            </w:tabs>
            <w:rPr>
              <w:rFonts w:eastAsiaTheme="minorEastAsia"/>
              <w:noProof/>
              <w:kern w:val="2"/>
              <w:sz w:val="24"/>
              <w:szCs w:val="24"/>
              <w:lang w:val="sv-SE" w:eastAsia="sv-SE"/>
            </w:rPr>
          </w:pPr>
          <w:hyperlink w:anchor="_Toc180158791" w:history="1">
            <w:r w:rsidRPr="00A62607">
              <w:rPr>
                <w:rStyle w:val="Hyperlnk"/>
                <w:noProof/>
              </w:rPr>
              <w:t>2.2.2</w:t>
            </w:r>
            <w:r>
              <w:rPr>
                <w:rFonts w:eastAsiaTheme="minorEastAsia"/>
                <w:noProof/>
                <w:kern w:val="2"/>
                <w:sz w:val="24"/>
                <w:szCs w:val="24"/>
                <w:lang w:val="sv-SE" w:eastAsia="sv-SE"/>
              </w:rPr>
              <w:tab/>
            </w:r>
            <w:r w:rsidRPr="00A62607">
              <w:rPr>
                <w:rStyle w:val="Hyperlnk"/>
                <w:noProof/>
              </w:rPr>
              <w:t>Linear Regression</w:t>
            </w:r>
            <w:r>
              <w:rPr>
                <w:noProof/>
                <w:webHidden/>
              </w:rPr>
              <w:tab/>
            </w:r>
            <w:r>
              <w:rPr>
                <w:noProof/>
                <w:webHidden/>
              </w:rPr>
              <w:fldChar w:fldCharType="begin"/>
            </w:r>
            <w:r>
              <w:rPr>
                <w:noProof/>
                <w:webHidden/>
              </w:rPr>
              <w:instrText xml:space="preserve"> PAGEREF _Toc180158791 \h </w:instrText>
            </w:r>
            <w:r>
              <w:rPr>
                <w:noProof/>
                <w:webHidden/>
              </w:rPr>
            </w:r>
            <w:r>
              <w:rPr>
                <w:noProof/>
                <w:webHidden/>
              </w:rPr>
              <w:fldChar w:fldCharType="separate"/>
            </w:r>
            <w:r>
              <w:rPr>
                <w:noProof/>
                <w:webHidden/>
              </w:rPr>
              <w:t>2</w:t>
            </w:r>
            <w:r>
              <w:rPr>
                <w:noProof/>
                <w:webHidden/>
              </w:rPr>
              <w:fldChar w:fldCharType="end"/>
            </w:r>
          </w:hyperlink>
        </w:p>
        <w:p w14:paraId="1BD4941C" w14:textId="274BD6A5"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792" w:history="1">
            <w:r w:rsidRPr="00A62607">
              <w:rPr>
                <w:rStyle w:val="Hyperlnk"/>
                <w:noProof/>
              </w:rPr>
              <w:t>2.3</w:t>
            </w:r>
            <w:r>
              <w:rPr>
                <w:rFonts w:eastAsiaTheme="minorEastAsia"/>
                <w:noProof/>
                <w:kern w:val="2"/>
                <w:sz w:val="24"/>
                <w:szCs w:val="24"/>
                <w:lang w:val="sv-SE" w:eastAsia="sv-SE"/>
              </w:rPr>
              <w:tab/>
            </w:r>
            <w:r w:rsidRPr="00A62607">
              <w:rPr>
                <w:rStyle w:val="Hyperlnk"/>
                <w:noProof/>
              </w:rPr>
              <w:t>CART</w:t>
            </w:r>
            <w:r>
              <w:rPr>
                <w:noProof/>
                <w:webHidden/>
              </w:rPr>
              <w:tab/>
            </w:r>
            <w:r>
              <w:rPr>
                <w:noProof/>
                <w:webHidden/>
              </w:rPr>
              <w:fldChar w:fldCharType="begin"/>
            </w:r>
            <w:r>
              <w:rPr>
                <w:noProof/>
                <w:webHidden/>
              </w:rPr>
              <w:instrText xml:space="preserve"> PAGEREF _Toc180158792 \h </w:instrText>
            </w:r>
            <w:r>
              <w:rPr>
                <w:noProof/>
                <w:webHidden/>
              </w:rPr>
            </w:r>
            <w:r>
              <w:rPr>
                <w:noProof/>
                <w:webHidden/>
              </w:rPr>
              <w:fldChar w:fldCharType="separate"/>
            </w:r>
            <w:r>
              <w:rPr>
                <w:noProof/>
                <w:webHidden/>
              </w:rPr>
              <w:t>2</w:t>
            </w:r>
            <w:r>
              <w:rPr>
                <w:noProof/>
                <w:webHidden/>
              </w:rPr>
              <w:fldChar w:fldCharType="end"/>
            </w:r>
          </w:hyperlink>
        </w:p>
        <w:p w14:paraId="4542AF31" w14:textId="5974B7CC"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793" w:history="1">
            <w:r w:rsidRPr="00A62607">
              <w:rPr>
                <w:rStyle w:val="Hyperlnk"/>
                <w:noProof/>
              </w:rPr>
              <w:t>2.4</w:t>
            </w:r>
            <w:r>
              <w:rPr>
                <w:rFonts w:eastAsiaTheme="minorEastAsia"/>
                <w:noProof/>
                <w:kern w:val="2"/>
                <w:sz w:val="24"/>
                <w:szCs w:val="24"/>
                <w:lang w:val="sv-SE" w:eastAsia="sv-SE"/>
              </w:rPr>
              <w:tab/>
            </w:r>
            <w:r w:rsidRPr="00A62607">
              <w:rPr>
                <w:rStyle w:val="Hyperlnk"/>
                <w:noProof/>
              </w:rPr>
              <w:t>Machine Learning</w:t>
            </w:r>
            <w:r>
              <w:rPr>
                <w:noProof/>
                <w:webHidden/>
              </w:rPr>
              <w:tab/>
            </w:r>
            <w:r>
              <w:rPr>
                <w:noProof/>
                <w:webHidden/>
              </w:rPr>
              <w:fldChar w:fldCharType="begin"/>
            </w:r>
            <w:r>
              <w:rPr>
                <w:noProof/>
                <w:webHidden/>
              </w:rPr>
              <w:instrText xml:space="preserve"> PAGEREF _Toc180158793 \h </w:instrText>
            </w:r>
            <w:r>
              <w:rPr>
                <w:noProof/>
                <w:webHidden/>
              </w:rPr>
            </w:r>
            <w:r>
              <w:rPr>
                <w:noProof/>
                <w:webHidden/>
              </w:rPr>
              <w:fldChar w:fldCharType="separate"/>
            </w:r>
            <w:r>
              <w:rPr>
                <w:noProof/>
                <w:webHidden/>
              </w:rPr>
              <w:t>2</w:t>
            </w:r>
            <w:r>
              <w:rPr>
                <w:noProof/>
                <w:webHidden/>
              </w:rPr>
              <w:fldChar w:fldCharType="end"/>
            </w:r>
          </w:hyperlink>
        </w:p>
        <w:p w14:paraId="2A47CD68" w14:textId="2E7ECC3A" w:rsidR="00DD7022" w:rsidRDefault="00DD7022">
          <w:pPr>
            <w:pStyle w:val="Innehll3"/>
            <w:tabs>
              <w:tab w:val="left" w:pos="1200"/>
              <w:tab w:val="right" w:leader="dot" w:pos="9062"/>
            </w:tabs>
            <w:rPr>
              <w:rFonts w:eastAsiaTheme="minorEastAsia"/>
              <w:noProof/>
              <w:kern w:val="2"/>
              <w:sz w:val="24"/>
              <w:szCs w:val="24"/>
              <w:lang w:val="sv-SE" w:eastAsia="sv-SE"/>
            </w:rPr>
          </w:pPr>
          <w:hyperlink w:anchor="_Toc180158794" w:history="1">
            <w:r w:rsidRPr="00A62607">
              <w:rPr>
                <w:rStyle w:val="Hyperlnk"/>
                <w:noProof/>
              </w:rPr>
              <w:t>2.4.1</w:t>
            </w:r>
            <w:r>
              <w:rPr>
                <w:rFonts w:eastAsiaTheme="minorEastAsia"/>
                <w:noProof/>
                <w:kern w:val="2"/>
                <w:sz w:val="24"/>
                <w:szCs w:val="24"/>
                <w:lang w:val="sv-SE" w:eastAsia="sv-SE"/>
              </w:rPr>
              <w:tab/>
            </w:r>
            <w:r w:rsidRPr="00A62607">
              <w:rPr>
                <w:rStyle w:val="Hyperlnk"/>
                <w:noProof/>
              </w:rPr>
              <w:t>Model Evaluation</w:t>
            </w:r>
            <w:r>
              <w:rPr>
                <w:noProof/>
                <w:webHidden/>
              </w:rPr>
              <w:tab/>
            </w:r>
            <w:r>
              <w:rPr>
                <w:noProof/>
                <w:webHidden/>
              </w:rPr>
              <w:fldChar w:fldCharType="begin"/>
            </w:r>
            <w:r>
              <w:rPr>
                <w:noProof/>
                <w:webHidden/>
              </w:rPr>
              <w:instrText xml:space="preserve"> PAGEREF _Toc180158794 \h </w:instrText>
            </w:r>
            <w:r>
              <w:rPr>
                <w:noProof/>
                <w:webHidden/>
              </w:rPr>
            </w:r>
            <w:r>
              <w:rPr>
                <w:noProof/>
                <w:webHidden/>
              </w:rPr>
              <w:fldChar w:fldCharType="separate"/>
            </w:r>
            <w:r>
              <w:rPr>
                <w:noProof/>
                <w:webHidden/>
              </w:rPr>
              <w:t>3</w:t>
            </w:r>
            <w:r>
              <w:rPr>
                <w:noProof/>
                <w:webHidden/>
              </w:rPr>
              <w:fldChar w:fldCharType="end"/>
            </w:r>
          </w:hyperlink>
        </w:p>
        <w:p w14:paraId="1F9FEA1F" w14:textId="22918B06" w:rsidR="00DD7022" w:rsidRDefault="00DD7022">
          <w:pPr>
            <w:pStyle w:val="Innehll3"/>
            <w:tabs>
              <w:tab w:val="left" w:pos="1200"/>
              <w:tab w:val="right" w:leader="dot" w:pos="9062"/>
            </w:tabs>
            <w:rPr>
              <w:rFonts w:eastAsiaTheme="minorEastAsia"/>
              <w:noProof/>
              <w:kern w:val="2"/>
              <w:sz w:val="24"/>
              <w:szCs w:val="24"/>
              <w:lang w:val="sv-SE" w:eastAsia="sv-SE"/>
            </w:rPr>
          </w:pPr>
          <w:hyperlink w:anchor="_Toc180158795" w:history="1">
            <w:r w:rsidRPr="00A62607">
              <w:rPr>
                <w:rStyle w:val="Hyperlnk"/>
                <w:noProof/>
              </w:rPr>
              <w:t>2.4.2</w:t>
            </w:r>
            <w:r>
              <w:rPr>
                <w:rFonts w:eastAsiaTheme="minorEastAsia"/>
                <w:noProof/>
                <w:kern w:val="2"/>
                <w:sz w:val="24"/>
                <w:szCs w:val="24"/>
                <w:lang w:val="sv-SE" w:eastAsia="sv-SE"/>
              </w:rPr>
              <w:tab/>
            </w:r>
            <w:r w:rsidRPr="00A62607">
              <w:rPr>
                <w:rStyle w:val="Hyperlnk"/>
                <w:noProof/>
              </w:rPr>
              <w:t>Model Performance Metrics</w:t>
            </w:r>
            <w:r>
              <w:rPr>
                <w:noProof/>
                <w:webHidden/>
              </w:rPr>
              <w:tab/>
            </w:r>
            <w:r>
              <w:rPr>
                <w:noProof/>
                <w:webHidden/>
              </w:rPr>
              <w:fldChar w:fldCharType="begin"/>
            </w:r>
            <w:r>
              <w:rPr>
                <w:noProof/>
                <w:webHidden/>
              </w:rPr>
              <w:instrText xml:space="preserve"> PAGEREF _Toc180158795 \h </w:instrText>
            </w:r>
            <w:r>
              <w:rPr>
                <w:noProof/>
                <w:webHidden/>
              </w:rPr>
            </w:r>
            <w:r>
              <w:rPr>
                <w:noProof/>
                <w:webHidden/>
              </w:rPr>
              <w:fldChar w:fldCharType="separate"/>
            </w:r>
            <w:r>
              <w:rPr>
                <w:noProof/>
                <w:webHidden/>
              </w:rPr>
              <w:t>3</w:t>
            </w:r>
            <w:r>
              <w:rPr>
                <w:noProof/>
                <w:webHidden/>
              </w:rPr>
              <w:fldChar w:fldCharType="end"/>
            </w:r>
          </w:hyperlink>
        </w:p>
        <w:p w14:paraId="54E56AD9" w14:textId="3B894489"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796" w:history="1">
            <w:r w:rsidRPr="00A62607">
              <w:rPr>
                <w:rStyle w:val="Hyperlnk"/>
                <w:noProof/>
              </w:rPr>
              <w:t>2.5</w:t>
            </w:r>
            <w:r>
              <w:rPr>
                <w:rFonts w:eastAsiaTheme="minorEastAsia"/>
                <w:noProof/>
                <w:kern w:val="2"/>
                <w:sz w:val="24"/>
                <w:szCs w:val="24"/>
                <w:lang w:val="sv-SE" w:eastAsia="sv-SE"/>
              </w:rPr>
              <w:tab/>
            </w:r>
            <w:r w:rsidRPr="00A62607">
              <w:rPr>
                <w:rStyle w:val="Hyperlnk"/>
                <w:noProof/>
              </w:rPr>
              <w:t>Day ahead Prices</w:t>
            </w:r>
            <w:r>
              <w:rPr>
                <w:noProof/>
                <w:webHidden/>
              </w:rPr>
              <w:tab/>
            </w:r>
            <w:r>
              <w:rPr>
                <w:noProof/>
                <w:webHidden/>
              </w:rPr>
              <w:fldChar w:fldCharType="begin"/>
            </w:r>
            <w:r>
              <w:rPr>
                <w:noProof/>
                <w:webHidden/>
              </w:rPr>
              <w:instrText xml:space="preserve"> PAGEREF _Toc180158796 \h </w:instrText>
            </w:r>
            <w:r>
              <w:rPr>
                <w:noProof/>
                <w:webHidden/>
              </w:rPr>
            </w:r>
            <w:r>
              <w:rPr>
                <w:noProof/>
                <w:webHidden/>
              </w:rPr>
              <w:fldChar w:fldCharType="separate"/>
            </w:r>
            <w:r>
              <w:rPr>
                <w:noProof/>
                <w:webHidden/>
              </w:rPr>
              <w:t>4</w:t>
            </w:r>
            <w:r>
              <w:rPr>
                <w:noProof/>
                <w:webHidden/>
              </w:rPr>
              <w:fldChar w:fldCharType="end"/>
            </w:r>
          </w:hyperlink>
        </w:p>
        <w:p w14:paraId="0040DA88" w14:textId="02DE6E10" w:rsidR="00DD7022" w:rsidRDefault="00DD7022">
          <w:pPr>
            <w:pStyle w:val="Innehll1"/>
            <w:tabs>
              <w:tab w:val="left" w:pos="440"/>
              <w:tab w:val="right" w:leader="dot" w:pos="9062"/>
            </w:tabs>
            <w:rPr>
              <w:rFonts w:eastAsiaTheme="minorEastAsia"/>
              <w:noProof/>
              <w:kern w:val="2"/>
              <w:sz w:val="24"/>
              <w:szCs w:val="24"/>
              <w:lang w:val="sv-SE" w:eastAsia="sv-SE"/>
            </w:rPr>
          </w:pPr>
          <w:hyperlink w:anchor="_Toc180158797" w:history="1">
            <w:r w:rsidRPr="00A62607">
              <w:rPr>
                <w:rStyle w:val="Hyperlnk"/>
                <w:noProof/>
              </w:rPr>
              <w:t>3</w:t>
            </w:r>
            <w:r>
              <w:rPr>
                <w:rFonts w:eastAsiaTheme="minorEastAsia"/>
                <w:noProof/>
                <w:kern w:val="2"/>
                <w:sz w:val="24"/>
                <w:szCs w:val="24"/>
                <w:lang w:val="sv-SE" w:eastAsia="sv-SE"/>
              </w:rPr>
              <w:tab/>
            </w:r>
            <w:r w:rsidRPr="00A62607">
              <w:rPr>
                <w:rStyle w:val="Hyperlnk"/>
                <w:noProof/>
              </w:rPr>
              <w:t>Method</w:t>
            </w:r>
            <w:r>
              <w:rPr>
                <w:noProof/>
                <w:webHidden/>
              </w:rPr>
              <w:tab/>
            </w:r>
            <w:r>
              <w:rPr>
                <w:noProof/>
                <w:webHidden/>
              </w:rPr>
              <w:fldChar w:fldCharType="begin"/>
            </w:r>
            <w:r>
              <w:rPr>
                <w:noProof/>
                <w:webHidden/>
              </w:rPr>
              <w:instrText xml:space="preserve"> PAGEREF _Toc180158797 \h </w:instrText>
            </w:r>
            <w:r>
              <w:rPr>
                <w:noProof/>
                <w:webHidden/>
              </w:rPr>
            </w:r>
            <w:r>
              <w:rPr>
                <w:noProof/>
                <w:webHidden/>
              </w:rPr>
              <w:fldChar w:fldCharType="separate"/>
            </w:r>
            <w:r>
              <w:rPr>
                <w:noProof/>
                <w:webHidden/>
              </w:rPr>
              <w:t>5</w:t>
            </w:r>
            <w:r>
              <w:rPr>
                <w:noProof/>
                <w:webHidden/>
              </w:rPr>
              <w:fldChar w:fldCharType="end"/>
            </w:r>
          </w:hyperlink>
        </w:p>
        <w:p w14:paraId="530C42C3" w14:textId="5BE3A670"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798" w:history="1">
            <w:r w:rsidRPr="00A62607">
              <w:rPr>
                <w:rStyle w:val="Hyperlnk"/>
                <w:noProof/>
                <w:lang w:val="en-US"/>
              </w:rPr>
              <w:t>3.1</w:t>
            </w:r>
            <w:r>
              <w:rPr>
                <w:rFonts w:eastAsiaTheme="minorEastAsia"/>
                <w:noProof/>
                <w:kern w:val="2"/>
                <w:sz w:val="24"/>
                <w:szCs w:val="24"/>
                <w:lang w:val="sv-SE" w:eastAsia="sv-SE"/>
              </w:rPr>
              <w:tab/>
            </w:r>
            <w:r w:rsidRPr="00A62607">
              <w:rPr>
                <w:rStyle w:val="Hyperlnk"/>
                <w:noProof/>
                <w:lang w:val="en-US"/>
              </w:rPr>
              <w:t>Extraction, Transformation and Loading (Part 1)</w:t>
            </w:r>
            <w:r>
              <w:rPr>
                <w:noProof/>
                <w:webHidden/>
              </w:rPr>
              <w:tab/>
            </w:r>
            <w:r>
              <w:rPr>
                <w:noProof/>
                <w:webHidden/>
              </w:rPr>
              <w:fldChar w:fldCharType="begin"/>
            </w:r>
            <w:r>
              <w:rPr>
                <w:noProof/>
                <w:webHidden/>
              </w:rPr>
              <w:instrText xml:space="preserve"> PAGEREF _Toc180158798 \h </w:instrText>
            </w:r>
            <w:r>
              <w:rPr>
                <w:noProof/>
                <w:webHidden/>
              </w:rPr>
            </w:r>
            <w:r>
              <w:rPr>
                <w:noProof/>
                <w:webHidden/>
              </w:rPr>
              <w:fldChar w:fldCharType="separate"/>
            </w:r>
            <w:r>
              <w:rPr>
                <w:noProof/>
                <w:webHidden/>
              </w:rPr>
              <w:t>5</w:t>
            </w:r>
            <w:r>
              <w:rPr>
                <w:noProof/>
                <w:webHidden/>
              </w:rPr>
              <w:fldChar w:fldCharType="end"/>
            </w:r>
          </w:hyperlink>
        </w:p>
        <w:p w14:paraId="186A04E4" w14:textId="3FB71D6A"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799" w:history="1">
            <w:r w:rsidRPr="00A62607">
              <w:rPr>
                <w:rStyle w:val="Hyperlnk"/>
                <w:noProof/>
                <w:lang w:val="en-US"/>
              </w:rPr>
              <w:t>3.2</w:t>
            </w:r>
            <w:r>
              <w:rPr>
                <w:rFonts w:eastAsiaTheme="minorEastAsia"/>
                <w:noProof/>
                <w:kern w:val="2"/>
                <w:sz w:val="24"/>
                <w:szCs w:val="24"/>
                <w:lang w:val="sv-SE" w:eastAsia="sv-SE"/>
              </w:rPr>
              <w:tab/>
            </w:r>
            <w:r w:rsidRPr="00A62607">
              <w:rPr>
                <w:rStyle w:val="Hyperlnk"/>
                <w:noProof/>
                <w:lang w:val="en-US"/>
              </w:rPr>
              <w:t>Data and modelling using R (Part 2)</w:t>
            </w:r>
            <w:r>
              <w:rPr>
                <w:noProof/>
                <w:webHidden/>
              </w:rPr>
              <w:tab/>
            </w:r>
            <w:r>
              <w:rPr>
                <w:noProof/>
                <w:webHidden/>
              </w:rPr>
              <w:fldChar w:fldCharType="begin"/>
            </w:r>
            <w:r>
              <w:rPr>
                <w:noProof/>
                <w:webHidden/>
              </w:rPr>
              <w:instrText xml:space="preserve"> PAGEREF _Toc180158799 \h </w:instrText>
            </w:r>
            <w:r>
              <w:rPr>
                <w:noProof/>
                <w:webHidden/>
              </w:rPr>
            </w:r>
            <w:r>
              <w:rPr>
                <w:noProof/>
                <w:webHidden/>
              </w:rPr>
              <w:fldChar w:fldCharType="separate"/>
            </w:r>
            <w:r>
              <w:rPr>
                <w:noProof/>
                <w:webHidden/>
              </w:rPr>
              <w:t>6</w:t>
            </w:r>
            <w:r>
              <w:rPr>
                <w:noProof/>
                <w:webHidden/>
              </w:rPr>
              <w:fldChar w:fldCharType="end"/>
            </w:r>
          </w:hyperlink>
        </w:p>
        <w:p w14:paraId="364A5CB8" w14:textId="3A16E369" w:rsidR="00DD7022" w:rsidRDefault="00DD7022">
          <w:pPr>
            <w:pStyle w:val="Innehll1"/>
            <w:tabs>
              <w:tab w:val="left" w:pos="440"/>
              <w:tab w:val="right" w:leader="dot" w:pos="9062"/>
            </w:tabs>
            <w:rPr>
              <w:rFonts w:eastAsiaTheme="minorEastAsia"/>
              <w:noProof/>
              <w:kern w:val="2"/>
              <w:sz w:val="24"/>
              <w:szCs w:val="24"/>
              <w:lang w:val="sv-SE" w:eastAsia="sv-SE"/>
            </w:rPr>
          </w:pPr>
          <w:hyperlink w:anchor="_Toc180158800" w:history="1">
            <w:r w:rsidRPr="00A62607">
              <w:rPr>
                <w:rStyle w:val="Hyperlnk"/>
                <w:noProof/>
              </w:rPr>
              <w:t>4</w:t>
            </w:r>
            <w:r>
              <w:rPr>
                <w:rFonts w:eastAsiaTheme="minorEastAsia"/>
                <w:noProof/>
                <w:kern w:val="2"/>
                <w:sz w:val="24"/>
                <w:szCs w:val="24"/>
                <w:lang w:val="sv-SE" w:eastAsia="sv-SE"/>
              </w:rPr>
              <w:tab/>
            </w:r>
            <w:r w:rsidRPr="00A62607">
              <w:rPr>
                <w:rStyle w:val="Hyperlnk"/>
                <w:noProof/>
              </w:rPr>
              <w:t>Results and discussion</w:t>
            </w:r>
            <w:r>
              <w:rPr>
                <w:noProof/>
                <w:webHidden/>
              </w:rPr>
              <w:tab/>
            </w:r>
            <w:r>
              <w:rPr>
                <w:noProof/>
                <w:webHidden/>
              </w:rPr>
              <w:fldChar w:fldCharType="begin"/>
            </w:r>
            <w:r>
              <w:rPr>
                <w:noProof/>
                <w:webHidden/>
              </w:rPr>
              <w:instrText xml:space="preserve"> PAGEREF _Toc180158800 \h </w:instrText>
            </w:r>
            <w:r>
              <w:rPr>
                <w:noProof/>
                <w:webHidden/>
              </w:rPr>
            </w:r>
            <w:r>
              <w:rPr>
                <w:noProof/>
                <w:webHidden/>
              </w:rPr>
              <w:fldChar w:fldCharType="separate"/>
            </w:r>
            <w:r>
              <w:rPr>
                <w:noProof/>
                <w:webHidden/>
              </w:rPr>
              <w:t>7</w:t>
            </w:r>
            <w:r>
              <w:rPr>
                <w:noProof/>
                <w:webHidden/>
              </w:rPr>
              <w:fldChar w:fldCharType="end"/>
            </w:r>
          </w:hyperlink>
        </w:p>
        <w:p w14:paraId="5DD3DA08" w14:textId="06B9F5D7"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801" w:history="1">
            <w:r w:rsidRPr="00A62607">
              <w:rPr>
                <w:rStyle w:val="Hyperlnk"/>
                <w:noProof/>
              </w:rPr>
              <w:t>4.1</w:t>
            </w:r>
            <w:r>
              <w:rPr>
                <w:rFonts w:eastAsiaTheme="minorEastAsia"/>
                <w:noProof/>
                <w:kern w:val="2"/>
                <w:sz w:val="24"/>
                <w:szCs w:val="24"/>
                <w:lang w:val="sv-SE" w:eastAsia="sv-SE"/>
              </w:rPr>
              <w:tab/>
            </w:r>
            <w:r w:rsidRPr="00A62607">
              <w:rPr>
                <w:rStyle w:val="Hyperlnk"/>
                <w:noProof/>
              </w:rPr>
              <w:t>Training set results</w:t>
            </w:r>
            <w:r>
              <w:rPr>
                <w:noProof/>
                <w:webHidden/>
              </w:rPr>
              <w:tab/>
            </w:r>
            <w:r>
              <w:rPr>
                <w:noProof/>
                <w:webHidden/>
              </w:rPr>
              <w:fldChar w:fldCharType="begin"/>
            </w:r>
            <w:r>
              <w:rPr>
                <w:noProof/>
                <w:webHidden/>
              </w:rPr>
              <w:instrText xml:space="preserve"> PAGEREF _Toc180158801 \h </w:instrText>
            </w:r>
            <w:r>
              <w:rPr>
                <w:noProof/>
                <w:webHidden/>
              </w:rPr>
            </w:r>
            <w:r>
              <w:rPr>
                <w:noProof/>
                <w:webHidden/>
              </w:rPr>
              <w:fldChar w:fldCharType="separate"/>
            </w:r>
            <w:r>
              <w:rPr>
                <w:noProof/>
                <w:webHidden/>
              </w:rPr>
              <w:t>7</w:t>
            </w:r>
            <w:r>
              <w:rPr>
                <w:noProof/>
                <w:webHidden/>
              </w:rPr>
              <w:fldChar w:fldCharType="end"/>
            </w:r>
          </w:hyperlink>
        </w:p>
        <w:p w14:paraId="236040EC" w14:textId="00D3995D" w:rsidR="00DD7022" w:rsidRDefault="00DD7022">
          <w:pPr>
            <w:pStyle w:val="Innehll3"/>
            <w:tabs>
              <w:tab w:val="left" w:pos="1200"/>
              <w:tab w:val="right" w:leader="dot" w:pos="9062"/>
            </w:tabs>
            <w:rPr>
              <w:rFonts w:eastAsiaTheme="minorEastAsia"/>
              <w:noProof/>
              <w:kern w:val="2"/>
              <w:sz w:val="24"/>
              <w:szCs w:val="24"/>
              <w:lang w:val="sv-SE" w:eastAsia="sv-SE"/>
            </w:rPr>
          </w:pPr>
          <w:hyperlink w:anchor="_Toc180158802" w:history="1">
            <w:r w:rsidRPr="00A62607">
              <w:rPr>
                <w:rStyle w:val="Hyperlnk"/>
                <w:noProof/>
              </w:rPr>
              <w:t>4.1.1</w:t>
            </w:r>
            <w:r>
              <w:rPr>
                <w:rFonts w:eastAsiaTheme="minorEastAsia"/>
                <w:noProof/>
                <w:kern w:val="2"/>
                <w:sz w:val="24"/>
                <w:szCs w:val="24"/>
                <w:lang w:val="sv-SE" w:eastAsia="sv-SE"/>
              </w:rPr>
              <w:tab/>
            </w:r>
            <w:r w:rsidRPr="00A62607">
              <w:rPr>
                <w:rStyle w:val="Hyperlnk"/>
                <w:noProof/>
              </w:rPr>
              <w:t>Exploratory data analysis</w:t>
            </w:r>
            <w:r>
              <w:rPr>
                <w:noProof/>
                <w:webHidden/>
              </w:rPr>
              <w:tab/>
            </w:r>
            <w:r>
              <w:rPr>
                <w:noProof/>
                <w:webHidden/>
              </w:rPr>
              <w:fldChar w:fldCharType="begin"/>
            </w:r>
            <w:r>
              <w:rPr>
                <w:noProof/>
                <w:webHidden/>
              </w:rPr>
              <w:instrText xml:space="preserve"> PAGEREF _Toc180158802 \h </w:instrText>
            </w:r>
            <w:r>
              <w:rPr>
                <w:noProof/>
                <w:webHidden/>
              </w:rPr>
            </w:r>
            <w:r>
              <w:rPr>
                <w:noProof/>
                <w:webHidden/>
              </w:rPr>
              <w:fldChar w:fldCharType="separate"/>
            </w:r>
            <w:r>
              <w:rPr>
                <w:noProof/>
                <w:webHidden/>
              </w:rPr>
              <w:t>7</w:t>
            </w:r>
            <w:r>
              <w:rPr>
                <w:noProof/>
                <w:webHidden/>
              </w:rPr>
              <w:fldChar w:fldCharType="end"/>
            </w:r>
          </w:hyperlink>
        </w:p>
        <w:p w14:paraId="3EA7534F" w14:textId="5AD2751C" w:rsidR="00DD7022" w:rsidRDefault="00DD7022">
          <w:pPr>
            <w:pStyle w:val="Innehll3"/>
            <w:tabs>
              <w:tab w:val="left" w:pos="1200"/>
              <w:tab w:val="right" w:leader="dot" w:pos="9062"/>
            </w:tabs>
            <w:rPr>
              <w:rFonts w:eastAsiaTheme="minorEastAsia"/>
              <w:noProof/>
              <w:kern w:val="2"/>
              <w:sz w:val="24"/>
              <w:szCs w:val="24"/>
              <w:lang w:val="sv-SE" w:eastAsia="sv-SE"/>
            </w:rPr>
          </w:pPr>
          <w:hyperlink w:anchor="_Toc180158803" w:history="1">
            <w:r w:rsidRPr="00A62607">
              <w:rPr>
                <w:rStyle w:val="Hyperlnk"/>
                <w:noProof/>
              </w:rPr>
              <w:t>4.1.2</w:t>
            </w:r>
            <w:r>
              <w:rPr>
                <w:rFonts w:eastAsiaTheme="minorEastAsia"/>
                <w:noProof/>
                <w:kern w:val="2"/>
                <w:sz w:val="24"/>
                <w:szCs w:val="24"/>
                <w:lang w:val="sv-SE" w:eastAsia="sv-SE"/>
              </w:rPr>
              <w:tab/>
            </w:r>
            <w:r w:rsidRPr="00A62607">
              <w:rPr>
                <w:rStyle w:val="Hyperlnk"/>
                <w:noProof/>
              </w:rPr>
              <w:t>Model evaluation</w:t>
            </w:r>
            <w:r>
              <w:rPr>
                <w:noProof/>
                <w:webHidden/>
              </w:rPr>
              <w:tab/>
            </w:r>
            <w:r>
              <w:rPr>
                <w:noProof/>
                <w:webHidden/>
              </w:rPr>
              <w:fldChar w:fldCharType="begin"/>
            </w:r>
            <w:r>
              <w:rPr>
                <w:noProof/>
                <w:webHidden/>
              </w:rPr>
              <w:instrText xml:space="preserve"> PAGEREF _Toc180158803 \h </w:instrText>
            </w:r>
            <w:r>
              <w:rPr>
                <w:noProof/>
                <w:webHidden/>
              </w:rPr>
            </w:r>
            <w:r>
              <w:rPr>
                <w:noProof/>
                <w:webHidden/>
              </w:rPr>
              <w:fldChar w:fldCharType="separate"/>
            </w:r>
            <w:r>
              <w:rPr>
                <w:noProof/>
                <w:webHidden/>
              </w:rPr>
              <w:t>7</w:t>
            </w:r>
            <w:r>
              <w:rPr>
                <w:noProof/>
                <w:webHidden/>
              </w:rPr>
              <w:fldChar w:fldCharType="end"/>
            </w:r>
          </w:hyperlink>
        </w:p>
        <w:p w14:paraId="3433D2AB" w14:textId="6925A06C" w:rsidR="00DD7022" w:rsidRDefault="00DD7022">
          <w:pPr>
            <w:pStyle w:val="Innehll3"/>
            <w:tabs>
              <w:tab w:val="left" w:pos="1200"/>
              <w:tab w:val="right" w:leader="dot" w:pos="9062"/>
            </w:tabs>
            <w:rPr>
              <w:rFonts w:eastAsiaTheme="minorEastAsia"/>
              <w:noProof/>
              <w:kern w:val="2"/>
              <w:sz w:val="24"/>
              <w:szCs w:val="24"/>
              <w:lang w:val="sv-SE" w:eastAsia="sv-SE"/>
            </w:rPr>
          </w:pPr>
          <w:hyperlink w:anchor="_Toc180158804" w:history="1">
            <w:r w:rsidRPr="00A62607">
              <w:rPr>
                <w:rStyle w:val="Hyperlnk"/>
                <w:noProof/>
              </w:rPr>
              <w:t>4.1.3</w:t>
            </w:r>
            <w:r>
              <w:rPr>
                <w:rFonts w:eastAsiaTheme="minorEastAsia"/>
                <w:noProof/>
                <w:kern w:val="2"/>
                <w:sz w:val="24"/>
                <w:szCs w:val="24"/>
                <w:lang w:val="sv-SE" w:eastAsia="sv-SE"/>
              </w:rPr>
              <w:tab/>
            </w:r>
            <w:r w:rsidRPr="00A62607">
              <w:rPr>
                <w:rStyle w:val="Hyperlnk"/>
                <w:noProof/>
              </w:rPr>
              <w:t>Variable importance</w:t>
            </w:r>
            <w:r>
              <w:rPr>
                <w:noProof/>
                <w:webHidden/>
              </w:rPr>
              <w:tab/>
            </w:r>
            <w:r>
              <w:rPr>
                <w:noProof/>
                <w:webHidden/>
              </w:rPr>
              <w:fldChar w:fldCharType="begin"/>
            </w:r>
            <w:r>
              <w:rPr>
                <w:noProof/>
                <w:webHidden/>
              </w:rPr>
              <w:instrText xml:space="preserve"> PAGEREF _Toc180158804 \h </w:instrText>
            </w:r>
            <w:r>
              <w:rPr>
                <w:noProof/>
                <w:webHidden/>
              </w:rPr>
            </w:r>
            <w:r>
              <w:rPr>
                <w:noProof/>
                <w:webHidden/>
              </w:rPr>
              <w:fldChar w:fldCharType="separate"/>
            </w:r>
            <w:r>
              <w:rPr>
                <w:noProof/>
                <w:webHidden/>
              </w:rPr>
              <w:t>8</w:t>
            </w:r>
            <w:r>
              <w:rPr>
                <w:noProof/>
                <w:webHidden/>
              </w:rPr>
              <w:fldChar w:fldCharType="end"/>
            </w:r>
          </w:hyperlink>
        </w:p>
        <w:p w14:paraId="4325C336" w14:textId="17991295"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805" w:history="1">
            <w:r w:rsidRPr="00A62607">
              <w:rPr>
                <w:rStyle w:val="Hyperlnk"/>
                <w:noProof/>
              </w:rPr>
              <w:t>4.2</w:t>
            </w:r>
            <w:r>
              <w:rPr>
                <w:rFonts w:eastAsiaTheme="minorEastAsia"/>
                <w:noProof/>
                <w:kern w:val="2"/>
                <w:sz w:val="24"/>
                <w:szCs w:val="24"/>
                <w:lang w:val="sv-SE" w:eastAsia="sv-SE"/>
              </w:rPr>
              <w:tab/>
            </w:r>
            <w:r w:rsidRPr="00A62607">
              <w:rPr>
                <w:rStyle w:val="Hyperlnk"/>
                <w:noProof/>
              </w:rPr>
              <w:t>Validation set results</w:t>
            </w:r>
            <w:r>
              <w:rPr>
                <w:noProof/>
                <w:webHidden/>
              </w:rPr>
              <w:tab/>
            </w:r>
            <w:r>
              <w:rPr>
                <w:noProof/>
                <w:webHidden/>
              </w:rPr>
              <w:fldChar w:fldCharType="begin"/>
            </w:r>
            <w:r>
              <w:rPr>
                <w:noProof/>
                <w:webHidden/>
              </w:rPr>
              <w:instrText xml:space="preserve"> PAGEREF _Toc180158805 \h </w:instrText>
            </w:r>
            <w:r>
              <w:rPr>
                <w:noProof/>
                <w:webHidden/>
              </w:rPr>
            </w:r>
            <w:r>
              <w:rPr>
                <w:noProof/>
                <w:webHidden/>
              </w:rPr>
              <w:fldChar w:fldCharType="separate"/>
            </w:r>
            <w:r>
              <w:rPr>
                <w:noProof/>
                <w:webHidden/>
              </w:rPr>
              <w:t>8</w:t>
            </w:r>
            <w:r>
              <w:rPr>
                <w:noProof/>
                <w:webHidden/>
              </w:rPr>
              <w:fldChar w:fldCharType="end"/>
            </w:r>
          </w:hyperlink>
        </w:p>
        <w:p w14:paraId="1ABEC756" w14:textId="0A430D57"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806" w:history="1">
            <w:r w:rsidRPr="00A62607">
              <w:rPr>
                <w:rStyle w:val="Hyperlnk"/>
                <w:noProof/>
              </w:rPr>
              <w:t>4.3</w:t>
            </w:r>
            <w:r>
              <w:rPr>
                <w:rFonts w:eastAsiaTheme="minorEastAsia"/>
                <w:noProof/>
                <w:kern w:val="2"/>
                <w:sz w:val="24"/>
                <w:szCs w:val="24"/>
                <w:lang w:val="sv-SE" w:eastAsia="sv-SE"/>
              </w:rPr>
              <w:tab/>
            </w:r>
            <w:r w:rsidRPr="00A62607">
              <w:rPr>
                <w:rStyle w:val="Hyperlnk"/>
                <w:noProof/>
              </w:rPr>
              <w:t>Test observations results</w:t>
            </w:r>
            <w:r>
              <w:rPr>
                <w:noProof/>
                <w:webHidden/>
              </w:rPr>
              <w:tab/>
            </w:r>
            <w:r>
              <w:rPr>
                <w:noProof/>
                <w:webHidden/>
              </w:rPr>
              <w:fldChar w:fldCharType="begin"/>
            </w:r>
            <w:r>
              <w:rPr>
                <w:noProof/>
                <w:webHidden/>
              </w:rPr>
              <w:instrText xml:space="preserve"> PAGEREF _Toc180158806 \h </w:instrText>
            </w:r>
            <w:r>
              <w:rPr>
                <w:noProof/>
                <w:webHidden/>
              </w:rPr>
            </w:r>
            <w:r>
              <w:rPr>
                <w:noProof/>
                <w:webHidden/>
              </w:rPr>
              <w:fldChar w:fldCharType="separate"/>
            </w:r>
            <w:r>
              <w:rPr>
                <w:noProof/>
                <w:webHidden/>
              </w:rPr>
              <w:t>9</w:t>
            </w:r>
            <w:r>
              <w:rPr>
                <w:noProof/>
                <w:webHidden/>
              </w:rPr>
              <w:fldChar w:fldCharType="end"/>
            </w:r>
          </w:hyperlink>
        </w:p>
        <w:p w14:paraId="23F1E41E" w14:textId="3CBC090F" w:rsidR="00DD7022" w:rsidRDefault="00DD7022">
          <w:pPr>
            <w:pStyle w:val="Innehll1"/>
            <w:tabs>
              <w:tab w:val="right" w:leader="dot" w:pos="9062"/>
            </w:tabs>
            <w:rPr>
              <w:rFonts w:eastAsiaTheme="minorEastAsia"/>
              <w:noProof/>
              <w:kern w:val="2"/>
              <w:sz w:val="24"/>
              <w:szCs w:val="24"/>
              <w:lang w:val="sv-SE" w:eastAsia="sv-SE"/>
            </w:rPr>
          </w:pPr>
          <w:hyperlink w:anchor="_Toc180158807" w:history="1">
            <w:r w:rsidRPr="00A62607">
              <w:rPr>
                <w:rStyle w:val="Hyperlnk"/>
                <w:noProof/>
              </w:rPr>
              <w:t>5. Improved model performance with other data features</w:t>
            </w:r>
            <w:r>
              <w:rPr>
                <w:noProof/>
                <w:webHidden/>
              </w:rPr>
              <w:tab/>
            </w:r>
            <w:r>
              <w:rPr>
                <w:noProof/>
                <w:webHidden/>
              </w:rPr>
              <w:fldChar w:fldCharType="begin"/>
            </w:r>
            <w:r>
              <w:rPr>
                <w:noProof/>
                <w:webHidden/>
              </w:rPr>
              <w:instrText xml:space="preserve"> PAGEREF _Toc180158807 \h </w:instrText>
            </w:r>
            <w:r>
              <w:rPr>
                <w:noProof/>
                <w:webHidden/>
              </w:rPr>
            </w:r>
            <w:r>
              <w:rPr>
                <w:noProof/>
                <w:webHidden/>
              </w:rPr>
              <w:fldChar w:fldCharType="separate"/>
            </w:r>
            <w:r>
              <w:rPr>
                <w:noProof/>
                <w:webHidden/>
              </w:rPr>
              <w:t>10</w:t>
            </w:r>
            <w:r>
              <w:rPr>
                <w:noProof/>
                <w:webHidden/>
              </w:rPr>
              <w:fldChar w:fldCharType="end"/>
            </w:r>
          </w:hyperlink>
        </w:p>
        <w:p w14:paraId="11C91D61" w14:textId="141F0173" w:rsidR="00DD7022" w:rsidRDefault="00DD7022">
          <w:pPr>
            <w:pStyle w:val="Innehll1"/>
            <w:tabs>
              <w:tab w:val="right" w:leader="dot" w:pos="9062"/>
            </w:tabs>
            <w:rPr>
              <w:rFonts w:eastAsiaTheme="minorEastAsia"/>
              <w:noProof/>
              <w:kern w:val="2"/>
              <w:sz w:val="24"/>
              <w:szCs w:val="24"/>
              <w:lang w:val="sv-SE" w:eastAsia="sv-SE"/>
            </w:rPr>
          </w:pPr>
          <w:hyperlink w:anchor="_Toc180158808" w:history="1">
            <w:r w:rsidRPr="00A62607">
              <w:rPr>
                <w:rStyle w:val="Hyperlnk"/>
                <w:noProof/>
              </w:rPr>
              <w:t>6. Conclusions</w:t>
            </w:r>
            <w:r>
              <w:rPr>
                <w:noProof/>
                <w:webHidden/>
              </w:rPr>
              <w:tab/>
            </w:r>
            <w:r>
              <w:rPr>
                <w:noProof/>
                <w:webHidden/>
              </w:rPr>
              <w:fldChar w:fldCharType="begin"/>
            </w:r>
            <w:r>
              <w:rPr>
                <w:noProof/>
                <w:webHidden/>
              </w:rPr>
              <w:instrText xml:space="preserve"> PAGEREF _Toc180158808 \h </w:instrText>
            </w:r>
            <w:r>
              <w:rPr>
                <w:noProof/>
                <w:webHidden/>
              </w:rPr>
            </w:r>
            <w:r>
              <w:rPr>
                <w:noProof/>
                <w:webHidden/>
              </w:rPr>
              <w:fldChar w:fldCharType="separate"/>
            </w:r>
            <w:r>
              <w:rPr>
                <w:noProof/>
                <w:webHidden/>
              </w:rPr>
              <w:t>11</w:t>
            </w:r>
            <w:r>
              <w:rPr>
                <w:noProof/>
                <w:webHidden/>
              </w:rPr>
              <w:fldChar w:fldCharType="end"/>
            </w:r>
          </w:hyperlink>
        </w:p>
        <w:p w14:paraId="6B78DAD7" w14:textId="53794034" w:rsidR="00DD7022" w:rsidRDefault="00DD7022">
          <w:pPr>
            <w:pStyle w:val="Innehll1"/>
            <w:tabs>
              <w:tab w:val="left" w:pos="440"/>
              <w:tab w:val="right" w:leader="dot" w:pos="9062"/>
            </w:tabs>
            <w:rPr>
              <w:rFonts w:eastAsiaTheme="minorEastAsia"/>
              <w:noProof/>
              <w:kern w:val="2"/>
              <w:sz w:val="24"/>
              <w:szCs w:val="24"/>
              <w:lang w:val="sv-SE" w:eastAsia="sv-SE"/>
            </w:rPr>
          </w:pPr>
          <w:hyperlink w:anchor="_Toc180158809" w:history="1">
            <w:r w:rsidRPr="00A62607">
              <w:rPr>
                <w:rStyle w:val="Hyperlnk"/>
                <w:noProof/>
              </w:rPr>
              <w:t>7</w:t>
            </w:r>
            <w:r>
              <w:rPr>
                <w:rFonts w:eastAsiaTheme="minorEastAsia"/>
                <w:noProof/>
                <w:kern w:val="2"/>
                <w:sz w:val="24"/>
                <w:szCs w:val="24"/>
                <w:lang w:val="sv-SE" w:eastAsia="sv-SE"/>
              </w:rPr>
              <w:tab/>
            </w:r>
            <w:r w:rsidRPr="00A62607">
              <w:rPr>
                <w:rStyle w:val="Hyperlnk"/>
                <w:noProof/>
              </w:rPr>
              <w:t>Appendix A</w:t>
            </w:r>
            <w:r>
              <w:rPr>
                <w:noProof/>
                <w:webHidden/>
              </w:rPr>
              <w:tab/>
            </w:r>
            <w:r>
              <w:rPr>
                <w:noProof/>
                <w:webHidden/>
              </w:rPr>
              <w:fldChar w:fldCharType="begin"/>
            </w:r>
            <w:r>
              <w:rPr>
                <w:noProof/>
                <w:webHidden/>
              </w:rPr>
              <w:instrText xml:space="preserve"> PAGEREF _Toc180158809 \h </w:instrText>
            </w:r>
            <w:r>
              <w:rPr>
                <w:noProof/>
                <w:webHidden/>
              </w:rPr>
            </w:r>
            <w:r>
              <w:rPr>
                <w:noProof/>
                <w:webHidden/>
              </w:rPr>
              <w:fldChar w:fldCharType="separate"/>
            </w:r>
            <w:r>
              <w:rPr>
                <w:noProof/>
                <w:webHidden/>
              </w:rPr>
              <w:t>12</w:t>
            </w:r>
            <w:r>
              <w:rPr>
                <w:noProof/>
                <w:webHidden/>
              </w:rPr>
              <w:fldChar w:fldCharType="end"/>
            </w:r>
          </w:hyperlink>
        </w:p>
        <w:p w14:paraId="16706AAF" w14:textId="35D71249" w:rsidR="00DD7022" w:rsidRDefault="00DD7022">
          <w:pPr>
            <w:pStyle w:val="Innehll2"/>
            <w:tabs>
              <w:tab w:val="left" w:pos="960"/>
              <w:tab w:val="right" w:leader="dot" w:pos="9062"/>
            </w:tabs>
            <w:rPr>
              <w:rFonts w:eastAsiaTheme="minorEastAsia"/>
              <w:noProof/>
              <w:kern w:val="2"/>
              <w:sz w:val="24"/>
              <w:szCs w:val="24"/>
              <w:lang w:val="sv-SE" w:eastAsia="sv-SE"/>
            </w:rPr>
          </w:pPr>
          <w:hyperlink w:anchor="_Toc180158810" w:history="1">
            <w:r w:rsidRPr="00A62607">
              <w:rPr>
                <w:rStyle w:val="Hyperlnk"/>
                <w:noProof/>
              </w:rPr>
              <w:t>7.1</w:t>
            </w:r>
            <w:r>
              <w:rPr>
                <w:rFonts w:eastAsiaTheme="minorEastAsia"/>
                <w:noProof/>
                <w:kern w:val="2"/>
                <w:sz w:val="24"/>
                <w:szCs w:val="24"/>
                <w:lang w:val="sv-SE" w:eastAsia="sv-SE"/>
              </w:rPr>
              <w:tab/>
            </w:r>
            <w:r w:rsidRPr="00A62607">
              <w:rPr>
                <w:rStyle w:val="Hyperlnk"/>
                <w:noProof/>
              </w:rPr>
              <w:t>Variable plots</w:t>
            </w:r>
            <w:r>
              <w:rPr>
                <w:noProof/>
                <w:webHidden/>
              </w:rPr>
              <w:tab/>
            </w:r>
            <w:r>
              <w:rPr>
                <w:noProof/>
                <w:webHidden/>
              </w:rPr>
              <w:fldChar w:fldCharType="begin"/>
            </w:r>
            <w:r>
              <w:rPr>
                <w:noProof/>
                <w:webHidden/>
              </w:rPr>
              <w:instrText xml:space="preserve"> PAGEREF _Toc180158810 \h </w:instrText>
            </w:r>
            <w:r>
              <w:rPr>
                <w:noProof/>
                <w:webHidden/>
              </w:rPr>
            </w:r>
            <w:r>
              <w:rPr>
                <w:noProof/>
                <w:webHidden/>
              </w:rPr>
              <w:fldChar w:fldCharType="separate"/>
            </w:r>
            <w:r>
              <w:rPr>
                <w:noProof/>
                <w:webHidden/>
              </w:rPr>
              <w:t>12</w:t>
            </w:r>
            <w:r>
              <w:rPr>
                <w:noProof/>
                <w:webHidden/>
              </w:rPr>
              <w:fldChar w:fldCharType="end"/>
            </w:r>
          </w:hyperlink>
        </w:p>
        <w:p w14:paraId="71B989B9" w14:textId="40D1E4E5" w:rsidR="00DD7022" w:rsidRDefault="00DD7022">
          <w:pPr>
            <w:pStyle w:val="Innehll1"/>
            <w:tabs>
              <w:tab w:val="left" w:pos="440"/>
              <w:tab w:val="right" w:leader="dot" w:pos="9062"/>
            </w:tabs>
            <w:rPr>
              <w:rFonts w:eastAsiaTheme="minorEastAsia"/>
              <w:noProof/>
              <w:kern w:val="2"/>
              <w:sz w:val="24"/>
              <w:szCs w:val="24"/>
              <w:lang w:val="sv-SE" w:eastAsia="sv-SE"/>
            </w:rPr>
          </w:pPr>
          <w:hyperlink w:anchor="_Toc180158811" w:history="1">
            <w:r w:rsidRPr="00A62607">
              <w:rPr>
                <w:rStyle w:val="Hyperlnk"/>
                <w:noProof/>
              </w:rPr>
              <w:t>8</w:t>
            </w:r>
            <w:r>
              <w:rPr>
                <w:rFonts w:eastAsiaTheme="minorEastAsia"/>
                <w:noProof/>
                <w:kern w:val="2"/>
                <w:sz w:val="24"/>
                <w:szCs w:val="24"/>
                <w:lang w:val="sv-SE" w:eastAsia="sv-SE"/>
              </w:rPr>
              <w:tab/>
            </w:r>
            <w:r w:rsidRPr="00A62607">
              <w:rPr>
                <w:rStyle w:val="Hyperlnk"/>
                <w:noProof/>
                <w:lang w:val="sv-SE"/>
              </w:rPr>
              <w:t>References</w:t>
            </w:r>
            <w:r>
              <w:rPr>
                <w:noProof/>
                <w:webHidden/>
              </w:rPr>
              <w:tab/>
            </w:r>
            <w:r>
              <w:rPr>
                <w:noProof/>
                <w:webHidden/>
              </w:rPr>
              <w:fldChar w:fldCharType="begin"/>
            </w:r>
            <w:r>
              <w:rPr>
                <w:noProof/>
                <w:webHidden/>
              </w:rPr>
              <w:instrText xml:space="preserve"> PAGEREF _Toc180158811 \h </w:instrText>
            </w:r>
            <w:r>
              <w:rPr>
                <w:noProof/>
                <w:webHidden/>
              </w:rPr>
            </w:r>
            <w:r>
              <w:rPr>
                <w:noProof/>
                <w:webHidden/>
              </w:rPr>
              <w:fldChar w:fldCharType="separate"/>
            </w:r>
            <w:r>
              <w:rPr>
                <w:noProof/>
                <w:webHidden/>
              </w:rPr>
              <w:t>14</w:t>
            </w:r>
            <w:r>
              <w:rPr>
                <w:noProof/>
                <w:webHidden/>
              </w:rPr>
              <w:fldChar w:fldCharType="end"/>
            </w:r>
          </w:hyperlink>
        </w:p>
        <w:p w14:paraId="356B7168" w14:textId="75E5695A" w:rsidR="00532FC8" w:rsidRPr="002A0BE6" w:rsidRDefault="00532FC8">
          <w:r w:rsidRPr="002A0BE6">
            <w:rPr>
              <w:b/>
              <w:bCs/>
            </w:rPr>
            <w:fldChar w:fldCharType="end"/>
          </w:r>
        </w:p>
      </w:sdtContent>
    </w:sdt>
    <w:p w14:paraId="5C9E630E" w14:textId="77777777" w:rsidR="00324B8B" w:rsidRPr="002A0BE6" w:rsidRDefault="00324B8B">
      <w:pPr>
        <w:sectPr w:rsidR="00324B8B" w:rsidRPr="002A0BE6"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5669F7FD" w:rsidR="00532FC8" w:rsidRPr="002A0BE6" w:rsidRDefault="00532FC8" w:rsidP="00532FC8">
      <w:pPr>
        <w:pStyle w:val="Rubrik1"/>
      </w:pPr>
      <w:bookmarkStart w:id="3" w:name="_Toc180158786"/>
      <w:r w:rsidRPr="002A0BE6">
        <w:lastRenderedPageBreak/>
        <w:t>In</w:t>
      </w:r>
      <w:r w:rsidR="00BF452D">
        <w:t>troduction</w:t>
      </w:r>
      <w:bookmarkEnd w:id="3"/>
    </w:p>
    <w:p w14:paraId="2CEE3E5E" w14:textId="6CADBEE7" w:rsidR="004F62D4" w:rsidRDefault="00517EDB" w:rsidP="004F62D4">
      <w:pPr>
        <w:rPr>
          <w:lang w:val="en-US"/>
        </w:rPr>
      </w:pPr>
      <w:r w:rsidRPr="00BF452D">
        <w:br/>
      </w:r>
      <w:r w:rsidR="004F62D4">
        <w:rPr>
          <w:lang w:val="en-US"/>
        </w:rPr>
        <w:t>Electricity was discovered in 1752 and i</w:t>
      </w:r>
      <w:r w:rsidR="004F62D4" w:rsidRPr="009E222C">
        <w:rPr>
          <w:lang w:val="en-US"/>
        </w:rPr>
        <w:t>n today's modern world people and industries rely heavily on electricity to function.</w:t>
      </w:r>
      <w:r w:rsidR="004F62D4">
        <w:rPr>
          <w:lang w:val="en-US"/>
        </w:rPr>
        <w:t xml:space="preserve"> The price of electricity is essentially governed by demand and supply. In Sweden, the demand is principally made up by households and industry who demand 54 % and 34 % of the total consumption, respectively [11]. Supply is various, where electricity is produced (by 2022) by nuclear fuel (29 %), wind (19 %), solar (1 %), thermal (9 %) and hydro (41 %) power.</w:t>
      </w:r>
    </w:p>
    <w:p w14:paraId="4ADB74A3" w14:textId="77777777" w:rsidR="004F62D4" w:rsidRDefault="004F62D4" w:rsidP="004F62D4">
      <w:pPr>
        <w:rPr>
          <w:lang w:val="en-US"/>
        </w:rPr>
      </w:pPr>
    </w:p>
    <w:p w14:paraId="60167EE9" w14:textId="5666A987" w:rsidR="004F62D4" w:rsidRDefault="004F62D4" w:rsidP="004F62D4">
      <w:pPr>
        <w:rPr>
          <w:lang w:val="en-US"/>
        </w:rPr>
      </w:pPr>
      <w:r>
        <w:rPr>
          <w:lang w:val="en-US"/>
        </w:rPr>
        <w:t>In recent years inflation has increased globally, and money’s worth has been decreasing. Most would agree that economies have been struggling. With that said, h</w:t>
      </w:r>
      <w:r w:rsidRPr="009E222C">
        <w:rPr>
          <w:lang w:val="en-US"/>
        </w:rPr>
        <w:t>ouseholds</w:t>
      </w:r>
      <w:r>
        <w:rPr>
          <w:lang w:val="en-US"/>
        </w:rPr>
        <w:t xml:space="preserve"> and industries</w:t>
      </w:r>
      <w:r w:rsidRPr="009E222C">
        <w:rPr>
          <w:lang w:val="en-US"/>
        </w:rPr>
        <w:t xml:space="preserve"> also get impacted by this change in weather conditions, as higher utility bills and increased costs of everyday necessities. </w:t>
      </w:r>
      <w:r>
        <w:rPr>
          <w:lang w:val="en-US"/>
        </w:rPr>
        <w:t>Therefore, cutting costs and risks are sought after. One such post is electricity, and a model to predict prices would be useful.</w:t>
      </w:r>
    </w:p>
    <w:p w14:paraId="5A0F877C" w14:textId="77777777" w:rsidR="004F62D4" w:rsidRDefault="004F62D4" w:rsidP="004F62D4">
      <w:pPr>
        <w:rPr>
          <w:lang w:val="en-US"/>
        </w:rPr>
      </w:pPr>
    </w:p>
    <w:p w14:paraId="20CD8DE5" w14:textId="2A50BDF7" w:rsidR="004F62D4" w:rsidRPr="0015119F" w:rsidRDefault="004F62D4" w:rsidP="004F62D4">
      <w:pPr>
        <w:rPr>
          <w:lang w:val="en-US"/>
        </w:rPr>
      </w:pPr>
      <w:r>
        <w:rPr>
          <w:lang w:val="en-US"/>
        </w:rPr>
        <w:t xml:space="preserve">The energy market is </w:t>
      </w:r>
      <w:r w:rsidR="00446209">
        <w:rPr>
          <w:lang w:val="en-US"/>
        </w:rPr>
        <w:t>complex,</w:t>
      </w:r>
      <w:r>
        <w:rPr>
          <w:lang w:val="en-US"/>
        </w:rPr>
        <w:t xml:space="preserve"> making modelling a non-trivial matter. Still, it is possible to achieve </w:t>
      </w:r>
      <w:r w:rsidRPr="00037F61">
        <w:rPr>
          <w:i/>
          <w:iCs/>
          <w:lang w:val="en-US"/>
        </w:rPr>
        <w:t>a result</w:t>
      </w:r>
      <w:r>
        <w:rPr>
          <w:lang w:val="en-US"/>
        </w:rPr>
        <w:t xml:space="preserve"> with little effort with today’s infrastructure of data (API and other open sources) and widespread availability of machine learning (ML). Variables that are easily accessible and may, at least, rationally describe prices are inflation and weather (i.e. temperature). Of course, there are other o</w:t>
      </w:r>
      <w:r w:rsidRPr="009E222C">
        <w:rPr>
          <w:lang w:val="en-US"/>
        </w:rPr>
        <w:t xml:space="preserve">utside influences </w:t>
      </w:r>
      <w:r>
        <w:rPr>
          <w:lang w:val="en-US"/>
        </w:rPr>
        <w:t xml:space="preserve">that </w:t>
      </w:r>
      <w:r w:rsidRPr="009E222C">
        <w:rPr>
          <w:lang w:val="en-US"/>
        </w:rPr>
        <w:t xml:space="preserve">can also affect electricity prices, such as world conflicts and </w:t>
      </w:r>
      <w:r w:rsidR="00CD42A4" w:rsidRPr="009E222C">
        <w:rPr>
          <w:lang w:val="en-US"/>
        </w:rPr>
        <w:t>rising</w:t>
      </w:r>
      <w:r w:rsidRPr="009E222C">
        <w:rPr>
          <w:lang w:val="en-US"/>
        </w:rPr>
        <w:t xml:space="preserve"> global climate change. </w:t>
      </w:r>
      <w:r>
        <w:rPr>
          <w:lang w:val="en-US"/>
        </w:rPr>
        <w:t>However, such data are difficult to quantify and incorporate into models.</w:t>
      </w:r>
    </w:p>
    <w:p w14:paraId="08C9489C" w14:textId="77777777" w:rsidR="004F62D4" w:rsidRDefault="004F62D4" w:rsidP="004F62D4">
      <w:pPr>
        <w:rPr>
          <w:lang w:val="en-US"/>
        </w:rPr>
      </w:pPr>
    </w:p>
    <w:p w14:paraId="2CF347EA" w14:textId="77777777" w:rsidR="004F62D4" w:rsidRDefault="004F62D4" w:rsidP="004F62D4">
      <w:pPr>
        <w:rPr>
          <w:lang w:val="en-US"/>
        </w:rPr>
      </w:pPr>
      <w:r>
        <w:rPr>
          <w:lang w:val="en-US"/>
        </w:rPr>
        <w:t xml:space="preserve">The main purpose of this report is to model electricity prices (day ahead) using weather and inflation data. </w:t>
      </w:r>
      <w:r w:rsidRPr="009E222C">
        <w:rPr>
          <w:lang w:val="en-US"/>
        </w:rPr>
        <w:t xml:space="preserve">To achieve this, the following list of tasks are relevant, </w:t>
      </w:r>
    </w:p>
    <w:p w14:paraId="0C1A9B2D" w14:textId="77777777" w:rsidR="004F62D4" w:rsidRDefault="004F62D4" w:rsidP="004F62D4">
      <w:pPr>
        <w:pStyle w:val="Liststycke"/>
        <w:numPr>
          <w:ilvl w:val="0"/>
          <w:numId w:val="20"/>
        </w:numPr>
        <w:spacing w:after="0" w:line="276" w:lineRule="auto"/>
        <w:rPr>
          <w:lang w:val="en-US"/>
        </w:rPr>
      </w:pPr>
      <w:r>
        <w:rPr>
          <w:lang w:val="en-US"/>
        </w:rPr>
        <w:t>Create an extraction, transformation and loading pipeline for the data.</w:t>
      </w:r>
    </w:p>
    <w:p w14:paraId="73BFC58B" w14:textId="77777777" w:rsidR="004F62D4" w:rsidRDefault="004F62D4" w:rsidP="004F62D4">
      <w:pPr>
        <w:pStyle w:val="Liststycke"/>
        <w:numPr>
          <w:ilvl w:val="0"/>
          <w:numId w:val="20"/>
        </w:numPr>
        <w:spacing w:after="0" w:line="276" w:lineRule="auto"/>
        <w:rPr>
          <w:lang w:val="en-US"/>
        </w:rPr>
      </w:pPr>
      <w:r>
        <w:rPr>
          <w:lang w:val="en-US"/>
        </w:rPr>
        <w:t>Inspect and attempt to model the data using suitable models.</w:t>
      </w:r>
    </w:p>
    <w:p w14:paraId="1F0A482E" w14:textId="28BB8342" w:rsidR="004F62D4" w:rsidRDefault="004F62D4" w:rsidP="004F62D4">
      <w:pPr>
        <w:pStyle w:val="Liststycke"/>
        <w:numPr>
          <w:ilvl w:val="0"/>
          <w:numId w:val="20"/>
        </w:numPr>
        <w:spacing w:after="0" w:line="276" w:lineRule="auto"/>
        <w:rPr>
          <w:lang w:val="en-US"/>
        </w:rPr>
      </w:pPr>
      <w:r>
        <w:rPr>
          <w:lang w:val="en-US"/>
        </w:rPr>
        <w:t>Predict prices using the best model.</w:t>
      </w:r>
    </w:p>
    <w:p w14:paraId="1C12AFD8" w14:textId="318300BE" w:rsidR="004F62D4" w:rsidRPr="004F62D4" w:rsidRDefault="00000000" w:rsidP="00CD42A4">
      <w:pPr>
        <w:spacing w:after="0" w:line="276" w:lineRule="auto"/>
        <w:rPr>
          <w:lang w:val="sv-SE"/>
        </w:rPr>
      </w:pPr>
      <w:sdt>
        <w:sdtPr>
          <w:rPr>
            <w:lang w:val="en-US"/>
          </w:rPr>
          <w:id w:val="-1971588712"/>
          <w:citation/>
        </w:sdtPr>
        <w:sdtContent>
          <w:r w:rsidR="00446209">
            <w:rPr>
              <w:lang w:val="en-US"/>
            </w:rPr>
            <w:fldChar w:fldCharType="begin"/>
          </w:r>
          <w:r w:rsidR="00446209">
            <w:rPr>
              <w:lang w:val="sv-SE"/>
            </w:rPr>
            <w:instrText xml:space="preserve"> CITATION Sau23 \l 1053 </w:instrText>
          </w:r>
          <w:r w:rsidR="00446209">
            <w:rPr>
              <w:lang w:val="en-US"/>
            </w:rPr>
            <w:fldChar w:fldCharType="separate"/>
          </w:r>
          <w:r w:rsidR="00CD42A4" w:rsidRPr="00CD42A4">
            <w:rPr>
              <w:noProof/>
              <w:lang w:val="sv-SE"/>
            </w:rPr>
            <w:t>(Saunders, 2023)</w:t>
          </w:r>
          <w:r w:rsidR="00446209">
            <w:rPr>
              <w:lang w:val="en-US"/>
            </w:rPr>
            <w:fldChar w:fldCharType="end"/>
          </w:r>
        </w:sdtContent>
      </w:sdt>
      <w:sdt>
        <w:sdtPr>
          <w:rPr>
            <w:lang w:val="en-US"/>
          </w:rPr>
          <w:id w:val="394020227"/>
          <w:citation/>
        </w:sdtPr>
        <w:sdtContent>
          <w:r w:rsidR="00446209">
            <w:rPr>
              <w:lang w:val="en-US"/>
            </w:rPr>
            <w:fldChar w:fldCharType="begin"/>
          </w:r>
          <w:r w:rsidR="00446209">
            <w:rPr>
              <w:lang w:val="sv-SE"/>
            </w:rPr>
            <w:instrText xml:space="preserve"> CITATION Ber23 \l 1053 </w:instrText>
          </w:r>
          <w:r w:rsidR="00446209">
            <w:rPr>
              <w:lang w:val="en-US"/>
            </w:rPr>
            <w:fldChar w:fldCharType="separate"/>
          </w:r>
          <w:r w:rsidR="00CD42A4">
            <w:rPr>
              <w:noProof/>
              <w:lang w:val="sv-SE"/>
            </w:rPr>
            <w:t xml:space="preserve"> </w:t>
          </w:r>
          <w:r w:rsidR="00CD42A4" w:rsidRPr="00CD42A4">
            <w:rPr>
              <w:noProof/>
              <w:lang w:val="sv-SE"/>
            </w:rPr>
            <w:t>(Bergqvist, 2023)</w:t>
          </w:r>
          <w:r w:rsidR="00446209">
            <w:rPr>
              <w:lang w:val="en-US"/>
            </w:rPr>
            <w:fldChar w:fldCharType="end"/>
          </w:r>
        </w:sdtContent>
      </w:sdt>
    </w:p>
    <w:p w14:paraId="2FB0B278" w14:textId="650DA0CF" w:rsidR="004F62D4" w:rsidRPr="004F62D4" w:rsidRDefault="004F62D4" w:rsidP="00446209">
      <w:pPr>
        <w:rPr>
          <w:lang w:val="sv-SE"/>
        </w:rPr>
      </w:pPr>
      <w:r w:rsidRPr="004F62D4">
        <w:rPr>
          <w:lang w:val="sv-SE"/>
        </w:rPr>
        <w:br w:type="page"/>
      </w:r>
    </w:p>
    <w:p w14:paraId="05CE5C54" w14:textId="687FC8BA" w:rsidR="00DA14AA" w:rsidRDefault="00532FC8" w:rsidP="004F62D4">
      <w:pPr>
        <w:pStyle w:val="Rubrik1"/>
      </w:pPr>
      <w:bookmarkStart w:id="4" w:name="_Toc180158787"/>
      <w:r w:rsidRPr="002A0BE6">
        <w:lastRenderedPageBreak/>
        <w:t>T</w:t>
      </w:r>
      <w:r w:rsidR="002A0BE6" w:rsidRPr="002A0BE6">
        <w:t>heory</w:t>
      </w:r>
      <w:bookmarkEnd w:id="4"/>
    </w:p>
    <w:p w14:paraId="139AC10A" w14:textId="3544DCC1" w:rsidR="00BD6FAB" w:rsidRDefault="00BD6FAB" w:rsidP="00BD6FAB">
      <w:pPr>
        <w:pStyle w:val="Rubrik2"/>
      </w:pPr>
      <w:bookmarkStart w:id="5" w:name="_Toc180158788"/>
      <w:r>
        <w:t>Day</w:t>
      </w:r>
      <w:r w:rsidR="00793783">
        <w:t xml:space="preserve"> </w:t>
      </w:r>
      <w:r>
        <w:t>ahead Prices</w:t>
      </w:r>
      <w:bookmarkEnd w:id="5"/>
    </w:p>
    <w:p w14:paraId="5457FD16" w14:textId="5FD257FA" w:rsidR="000B4638" w:rsidRPr="00BD6FAB" w:rsidRDefault="00BD6FAB" w:rsidP="000B4638">
      <w:r>
        <w:t xml:space="preserve">The day before electricity is sold there are closed auctions between producers and consumers. Consumers bid for the next day, balancing supply and demand for each hour of the day. With </w:t>
      </w:r>
      <w:r w:rsidR="00DD7022">
        <w:t>d</w:t>
      </w:r>
      <w:r>
        <w:t>ay</w:t>
      </w:r>
      <w:r w:rsidR="00DD7022">
        <w:t xml:space="preserve"> </w:t>
      </w:r>
      <w:r>
        <w:t>ahead Prices you can ensure efficient electricity trading and grid stability.</w:t>
      </w:r>
    </w:p>
    <w:p w14:paraId="4FDCF6D2" w14:textId="4797D3D0" w:rsidR="00324B8B" w:rsidRPr="002A0BE6" w:rsidRDefault="002A0BE6" w:rsidP="00324B8B">
      <w:pPr>
        <w:pStyle w:val="Rubrik2"/>
      </w:pPr>
      <w:bookmarkStart w:id="6" w:name="_Toc180158789"/>
      <w:r w:rsidRPr="002A0BE6">
        <w:t>Regression model</w:t>
      </w:r>
      <w:bookmarkEnd w:id="6"/>
    </w:p>
    <w:p w14:paraId="76B29E00" w14:textId="2EA34CF6" w:rsidR="000B4638" w:rsidRPr="000B4638" w:rsidRDefault="002A0BE6" w:rsidP="000B4638">
      <w:r w:rsidRPr="002A0BE6">
        <w:t>A</w:t>
      </w:r>
      <w:r w:rsidR="007D50A7" w:rsidRPr="002A0BE6">
        <w:t xml:space="preserve"> </w:t>
      </w:r>
      <w:r w:rsidRPr="002A0BE6">
        <w:t>regressions mode</w:t>
      </w:r>
      <w:r w:rsidR="00330ED1">
        <w:t>l</w:t>
      </w:r>
      <w:r>
        <w:t xml:space="preserve"> is a method for analysing the relationship between a dependent variable</w:t>
      </w:r>
      <w:r w:rsidRPr="002A0BE6">
        <w:t xml:space="preserve"> </w:t>
      </w:r>
      <w:r>
        <w:t>and one or more independent variables.</w:t>
      </w:r>
      <w:r w:rsidR="00330ED1">
        <w:t xml:space="preserve"> It also has the capability to predict, given the ability of new independent variables.</w:t>
      </w:r>
    </w:p>
    <w:p w14:paraId="28893CD4" w14:textId="166D6AF6" w:rsidR="00532FC8" w:rsidRDefault="00DF7A0A" w:rsidP="00532FC8">
      <w:pPr>
        <w:pStyle w:val="Rubrik3"/>
      </w:pPr>
      <w:bookmarkStart w:id="7" w:name="_Toc180158790"/>
      <w:r w:rsidRPr="002A0BE6">
        <w:t>Random Forest Regressor</w:t>
      </w:r>
      <w:bookmarkEnd w:id="7"/>
    </w:p>
    <w:p w14:paraId="4987463C" w14:textId="6AF3A23F" w:rsidR="0052467E" w:rsidRDefault="0052467E" w:rsidP="00193C05">
      <w:r>
        <w:t>The Random Forest Regressor is an algorithm used for regression tasks which means that it is designed to predict continuous values such as price or temperature. By using multiple decision trees that are trained on different subsets of the data, each tree in the forest output a prediction.</w:t>
      </w:r>
      <w:r w:rsidR="00330ED1">
        <w:t xml:space="preserve"> It is this “collective wisdom” that yield the final prediction of the Random Forest Regressor.</w:t>
      </w:r>
      <w:sdt>
        <w:sdtPr>
          <w:id w:val="2091346908"/>
          <w:citation/>
        </w:sdtPr>
        <w:sdtContent>
          <w:r w:rsidR="007D7578">
            <w:fldChar w:fldCharType="begin"/>
          </w:r>
          <w:r w:rsidR="007D7578" w:rsidRPr="007D7578">
            <w:instrText xml:space="preserve"> CITATION Leo01 \l 1053 </w:instrText>
          </w:r>
          <w:r w:rsidR="007D7578">
            <w:fldChar w:fldCharType="separate"/>
          </w:r>
          <w:r w:rsidR="00CD42A4">
            <w:rPr>
              <w:noProof/>
            </w:rPr>
            <w:t xml:space="preserve"> (Breiman, 2001)</w:t>
          </w:r>
          <w:r w:rsidR="007D7578">
            <w:fldChar w:fldCharType="end"/>
          </w:r>
        </w:sdtContent>
      </w:sdt>
    </w:p>
    <w:p w14:paraId="24228453" w14:textId="7630D1A8" w:rsidR="00403225" w:rsidRDefault="00403225" w:rsidP="00403225">
      <w:pPr>
        <w:pStyle w:val="Rubrik4"/>
        <w:rPr>
          <w:i w:val="0"/>
          <w:iCs w:val="0"/>
        </w:rPr>
      </w:pPr>
      <w:r>
        <w:rPr>
          <w:i w:val="0"/>
          <w:iCs w:val="0"/>
        </w:rPr>
        <w:t>Ranger</w:t>
      </w:r>
    </w:p>
    <w:p w14:paraId="10425DF0" w14:textId="414AE8F8" w:rsidR="00147234" w:rsidRDefault="00147234" w:rsidP="00147234">
      <w:r>
        <w:t xml:space="preserve">Ranger is a package used in R studio that acts as a fast implementation of Random Forest and works particularly well if you have high dimensional data. </w:t>
      </w:r>
      <w:sdt>
        <w:sdtPr>
          <w:id w:val="1458767118"/>
          <w:citation/>
        </w:sdtPr>
        <w:sdtContent>
          <w:r>
            <w:fldChar w:fldCharType="begin"/>
          </w:r>
          <w:r w:rsidRPr="00520C6B">
            <w:instrText xml:space="preserve"> CITATION Wri23 \l 1053 </w:instrText>
          </w:r>
          <w:r>
            <w:fldChar w:fldCharType="separate"/>
          </w:r>
          <w:r w:rsidR="00CD42A4">
            <w:rPr>
              <w:noProof/>
            </w:rPr>
            <w:t>(Wright, Wager, &amp; Probst, 2023)</w:t>
          </w:r>
          <w:r>
            <w:fldChar w:fldCharType="end"/>
          </w:r>
        </w:sdtContent>
      </w:sdt>
    </w:p>
    <w:p w14:paraId="631E1C7E" w14:textId="3C2D5840" w:rsidR="00330ED1" w:rsidRDefault="00330ED1" w:rsidP="00330ED1">
      <w:pPr>
        <w:pStyle w:val="Rubrik4"/>
        <w:rPr>
          <w:i w:val="0"/>
          <w:iCs w:val="0"/>
        </w:rPr>
      </w:pPr>
      <w:r>
        <w:rPr>
          <w:i w:val="0"/>
          <w:iCs w:val="0"/>
        </w:rPr>
        <w:t>Law of Large Numbers</w:t>
      </w:r>
    </w:p>
    <w:p w14:paraId="70808A93" w14:textId="229DAA7F" w:rsidR="00330ED1" w:rsidRPr="00330ED1" w:rsidRDefault="00260B4D" w:rsidP="00330ED1">
      <w:r>
        <w:t xml:space="preserve">The Law of Large Numbers states that the more samples you have the truer sample mean is. </w:t>
      </w:r>
      <w:sdt>
        <w:sdtPr>
          <w:id w:val="480973846"/>
          <w:citation/>
        </w:sdtPr>
        <w:sdtContent>
          <w:r w:rsidR="00C83A70">
            <w:fldChar w:fldCharType="begin"/>
          </w:r>
          <w:r w:rsidR="00C83A70" w:rsidRPr="00040402">
            <w:instrText xml:space="preserve">CITATION Gri01 \p 325-331 \l 1053 </w:instrText>
          </w:r>
          <w:r w:rsidR="00C83A70">
            <w:fldChar w:fldCharType="separate"/>
          </w:r>
          <w:r w:rsidR="00CD42A4">
            <w:rPr>
              <w:noProof/>
            </w:rPr>
            <w:t>(Grimmett &amp; Stirzaker, 2001, ss. 325-331)</w:t>
          </w:r>
          <w:r w:rsidR="00C83A70">
            <w:fldChar w:fldCharType="end"/>
          </w:r>
        </w:sdtContent>
      </w:sdt>
    </w:p>
    <w:p w14:paraId="19FEFEF5" w14:textId="4C4D2045" w:rsidR="00F93E97" w:rsidRDefault="00F93E97" w:rsidP="00F93E97">
      <w:pPr>
        <w:pStyle w:val="Rubrik3"/>
      </w:pPr>
      <w:bookmarkStart w:id="8" w:name="_Toc180158791"/>
      <w:r>
        <w:t>Linear Regression</w:t>
      </w:r>
      <w:bookmarkEnd w:id="8"/>
    </w:p>
    <w:p w14:paraId="20094201" w14:textId="264D1E8F" w:rsidR="00F93E97" w:rsidRDefault="001748E6" w:rsidP="00F93E97">
      <w:r>
        <w:t xml:space="preserve">Linear regression models a straight line that reduces the difference between the predicted value and the actual output values. It is common practise to use a linear model as a first step when exploring predictive modelling. </w:t>
      </w:r>
      <w:sdt>
        <w:sdtPr>
          <w:id w:val="2072229624"/>
          <w:citation/>
        </w:sdtPr>
        <w:sdtContent>
          <w:r>
            <w:fldChar w:fldCharType="begin"/>
          </w:r>
          <w:r w:rsidRPr="00040402">
            <w:instrText xml:space="preserve"> CITATION IBM242 \l 1053 </w:instrText>
          </w:r>
          <w:r>
            <w:fldChar w:fldCharType="separate"/>
          </w:r>
          <w:r w:rsidR="00CD42A4">
            <w:rPr>
              <w:noProof/>
            </w:rPr>
            <w:t>(IBM, 2024)</w:t>
          </w:r>
          <w:r>
            <w:fldChar w:fldCharType="end"/>
          </w:r>
        </w:sdtContent>
      </w:sdt>
    </w:p>
    <w:p w14:paraId="24E5DC20" w14:textId="722C5C2D" w:rsidR="000B4638" w:rsidRDefault="00446209" w:rsidP="000B4638">
      <w:pPr>
        <w:pStyle w:val="Rubrik2"/>
      </w:pPr>
      <w:bookmarkStart w:id="9" w:name="_Toc180158792"/>
      <w:r>
        <w:t>CART</w:t>
      </w:r>
      <w:bookmarkEnd w:id="9"/>
    </w:p>
    <w:p w14:paraId="2C9E48E2" w14:textId="29C94360" w:rsidR="000B4638" w:rsidRPr="000B4638" w:rsidRDefault="000B4638" w:rsidP="000B4638">
      <w:pPr>
        <w:rPr>
          <w:rFonts w:cstheme="minorHAnsi"/>
        </w:rPr>
      </w:pPr>
      <w:r w:rsidRPr="000B4638">
        <w:rPr>
          <w:rFonts w:eastAsia="Times New Roman" w:cstheme="minorHAnsi"/>
          <w:lang w:eastAsia="sv-SE"/>
          <w14:ligatures w14:val="none"/>
        </w:rPr>
        <w:t>The CART algorithm works by recursively partitioning data into subsets based on feature values, aiming to create branches and nodes that result in the best possible prediction of the target variable.</w:t>
      </w:r>
      <w:r>
        <w:rPr>
          <w:rFonts w:eastAsia="Times New Roman" w:cstheme="minorHAnsi"/>
          <w:lang w:eastAsia="sv-SE"/>
          <w14:ligatures w14:val="none"/>
        </w:rPr>
        <w:t xml:space="preserve"> </w:t>
      </w:r>
      <w:sdt>
        <w:sdtPr>
          <w:rPr>
            <w:rFonts w:eastAsia="Times New Roman" w:cstheme="minorHAnsi"/>
            <w:lang w:eastAsia="sv-SE"/>
            <w14:ligatures w14:val="none"/>
          </w:rPr>
          <w:id w:val="-2082659508"/>
          <w:citation/>
        </w:sdtPr>
        <w:sdtContent>
          <w:r>
            <w:rPr>
              <w:rFonts w:eastAsia="Times New Roman" w:cstheme="minorHAnsi"/>
              <w:lang w:eastAsia="sv-SE"/>
              <w14:ligatures w14:val="none"/>
            </w:rPr>
            <w:fldChar w:fldCharType="begin"/>
          </w:r>
          <w:r w:rsidRPr="000B4638">
            <w:rPr>
              <w:rFonts w:eastAsia="Times New Roman" w:cstheme="minorHAnsi"/>
              <w:lang w:eastAsia="sv-SE"/>
              <w14:ligatures w14:val="none"/>
            </w:rPr>
            <w:instrText xml:space="preserve"> CITATION Gui21 \l 1053 </w:instrText>
          </w:r>
          <w:r>
            <w:rPr>
              <w:rFonts w:eastAsia="Times New Roman" w:cstheme="minorHAnsi"/>
              <w:lang w:eastAsia="sv-SE"/>
              <w14:ligatures w14:val="none"/>
            </w:rPr>
            <w:fldChar w:fldCharType="separate"/>
          </w:r>
          <w:r w:rsidR="00CD42A4" w:rsidRPr="00CD42A4">
            <w:rPr>
              <w:rFonts w:eastAsia="Times New Roman" w:cstheme="minorHAnsi"/>
              <w:noProof/>
              <w:lang w:eastAsia="sv-SE"/>
              <w14:ligatures w14:val="none"/>
            </w:rPr>
            <w:t>(Guild, 2021)</w:t>
          </w:r>
          <w:r>
            <w:rPr>
              <w:rFonts w:eastAsia="Times New Roman" w:cstheme="minorHAnsi"/>
              <w:lang w:eastAsia="sv-SE"/>
              <w14:ligatures w14:val="none"/>
            </w:rPr>
            <w:fldChar w:fldCharType="end"/>
          </w:r>
        </w:sdtContent>
      </w:sdt>
    </w:p>
    <w:p w14:paraId="455C802B" w14:textId="645C17DB" w:rsidR="00532FC8" w:rsidRPr="002A0BE6" w:rsidRDefault="00193C05" w:rsidP="00532FC8">
      <w:pPr>
        <w:pStyle w:val="Rubrik2"/>
      </w:pPr>
      <w:bookmarkStart w:id="10" w:name="_Toc180158793"/>
      <w:r>
        <w:t>Machine Learning</w:t>
      </w:r>
      <w:bookmarkEnd w:id="10"/>
    </w:p>
    <w:p w14:paraId="3CB3CF18" w14:textId="08577115" w:rsidR="00193C05" w:rsidRDefault="00D737ED">
      <w:r>
        <w:t>By using data and algorithms</w:t>
      </w:r>
      <w:r w:rsidR="00147234">
        <w:t>,</w:t>
      </w:r>
      <w:r>
        <w:t xml:space="preserve"> computer scientists try to enable AI to imitate the way humans learn</w:t>
      </w:r>
      <w:r w:rsidR="00874EBD">
        <w:t>,</w:t>
      </w:r>
    </w:p>
    <w:p w14:paraId="332BF658" w14:textId="150C0B88" w:rsidR="00874EBD" w:rsidRDefault="00874EBD">
      <w:r>
        <w:t>“Machine Learning is the field of study that gives computers the ability to learn without being explicitly programmed”</w:t>
      </w:r>
      <w:r w:rsidR="00C92D1A">
        <w:t>.</w:t>
      </w:r>
      <w:r>
        <w:t xml:space="preserve"> (Samuel, 1959)</w:t>
      </w:r>
    </w:p>
    <w:p w14:paraId="2DD7D7D9" w14:textId="6D81AF82" w:rsidR="007A73D0" w:rsidRDefault="00874EBD">
      <w:r>
        <w:t>The more training data and the more features that are useable for accurately describing the label, the more reliable the prediction.</w:t>
      </w:r>
    </w:p>
    <w:p w14:paraId="61ED73D5" w14:textId="0E65CF6C" w:rsidR="00874EBD" w:rsidRDefault="007A73D0">
      <w:r>
        <w:br w:type="page"/>
      </w:r>
    </w:p>
    <w:p w14:paraId="23C0E313" w14:textId="3F171762" w:rsidR="00F93E97" w:rsidRDefault="00F93E97" w:rsidP="00F93E97">
      <w:pPr>
        <w:pStyle w:val="Rubrik3"/>
      </w:pPr>
      <w:bookmarkStart w:id="11" w:name="_Toc180158794"/>
      <w:r>
        <w:lastRenderedPageBreak/>
        <w:t xml:space="preserve">Model </w:t>
      </w:r>
      <w:r w:rsidR="007D7578">
        <w:t>Evaluation</w:t>
      </w:r>
      <w:bookmarkEnd w:id="11"/>
    </w:p>
    <w:p w14:paraId="7EFEF018" w14:textId="61F54925" w:rsidR="00F93E97" w:rsidRPr="00F93E97" w:rsidRDefault="007D7578" w:rsidP="00F93E97">
      <w:r w:rsidRPr="007D7578">
        <w:t xml:space="preserve">Model validation is the process of assessing how well a machine learning model generalizes to unseen data by evaluating its performance on a separate test set or using techniques like </w:t>
      </w:r>
      <w:r w:rsidR="00CD42A4">
        <w:t>cv</w:t>
      </w:r>
      <w:r w:rsidRPr="007D7578">
        <w:t xml:space="preserve"> It helps ensure that the model is not overfitting to the training data and can make accurate predictions in real-world scenarios.</w:t>
      </w:r>
    </w:p>
    <w:p w14:paraId="3F501600" w14:textId="3A4AF097" w:rsidR="00F93E97" w:rsidRDefault="00F93E97" w:rsidP="00F93E97">
      <w:pPr>
        <w:pStyle w:val="Rubrik4"/>
        <w:rPr>
          <w:i w:val="0"/>
          <w:iCs w:val="0"/>
        </w:rPr>
      </w:pPr>
      <w:r>
        <w:rPr>
          <w:i w:val="0"/>
          <w:iCs w:val="0"/>
        </w:rPr>
        <w:t>K-fold Cross-Validation</w:t>
      </w:r>
    </w:p>
    <w:p w14:paraId="07CA0775" w14:textId="27D46911" w:rsidR="00F93E97" w:rsidRPr="00F93E97" w:rsidRDefault="00F93E97" w:rsidP="00F93E97">
      <w:r>
        <w:t xml:space="preserve">When training a model, a common alternative is to use </w:t>
      </w:r>
      <w:r w:rsidR="00CD42A4">
        <w:t>cv</w:t>
      </w:r>
      <w:r>
        <w:t xml:space="preserve"> which splits a training set into k distinct subsets called folds. If it splits the training set into 5 folds it will train and evaluate the model 5 times choosing a different fold for evaluation every time and training on the remaining 4 folds.</w:t>
      </w:r>
      <w:sdt>
        <w:sdtPr>
          <w:id w:val="1317080603"/>
          <w:citation/>
        </w:sdtPr>
        <w:sdtContent>
          <w:r>
            <w:fldChar w:fldCharType="begin"/>
          </w:r>
          <w:r w:rsidRPr="00936B56">
            <w:instrText xml:space="preserve"> CITATION ris21 \l 1053 </w:instrText>
          </w:r>
          <w:r>
            <w:fldChar w:fldCharType="separate"/>
          </w:r>
          <w:r w:rsidR="00CD42A4">
            <w:rPr>
              <w:noProof/>
            </w:rPr>
            <w:t xml:space="preserve"> (rishu_mishra, 2021)</w:t>
          </w:r>
          <w:r>
            <w:fldChar w:fldCharType="end"/>
          </w:r>
        </w:sdtContent>
      </w:sdt>
    </w:p>
    <w:p w14:paraId="037902DD" w14:textId="23378243" w:rsidR="00193C05" w:rsidRDefault="00193C05" w:rsidP="00D737ED">
      <w:pPr>
        <w:pStyle w:val="Rubrik3"/>
      </w:pPr>
      <w:bookmarkStart w:id="12" w:name="_Toc180158795"/>
      <w:r>
        <w:t>Model Performance Metrics</w:t>
      </w:r>
      <w:bookmarkEnd w:id="12"/>
    </w:p>
    <w:p w14:paraId="730BB316" w14:textId="3A32C875" w:rsidR="00D737ED" w:rsidRPr="00D737ED" w:rsidRDefault="00D737ED" w:rsidP="00D737ED">
      <w:r>
        <w:t xml:space="preserve">In every machine learning pipeline, there will be </w:t>
      </w:r>
      <w:r w:rsidR="00EE69B4">
        <w:t>performance metrics</w:t>
      </w:r>
      <w:r w:rsidR="00CD42A4">
        <w:t xml:space="preserve"> (i.e. RMSE, R² and adjusted R²)</w:t>
      </w:r>
      <w:r w:rsidR="00EE69B4">
        <w:t xml:space="preserve">. Performance metrics </w:t>
      </w:r>
      <w:r w:rsidR="00CD42A4">
        <w:t>indicate if</w:t>
      </w:r>
      <w:r w:rsidR="00EE69B4">
        <w:t xml:space="preserve"> </w:t>
      </w:r>
      <w:r w:rsidR="00CD42A4">
        <w:t>the model</w:t>
      </w:r>
      <w:r w:rsidR="00EE69B4">
        <w:t xml:space="preserve"> </w:t>
      </w:r>
      <w:r w:rsidR="00CD42A4">
        <w:t>is</w:t>
      </w:r>
      <w:r w:rsidR="00EE69B4">
        <w:t xml:space="preserve"> making progress and</w:t>
      </w:r>
      <w:r w:rsidR="00CD42A4">
        <w:t xml:space="preserve"> quantify</w:t>
      </w:r>
      <w:r w:rsidR="00EE69B4">
        <w:t xml:space="preserve"> it. </w:t>
      </w:r>
    </w:p>
    <w:p w14:paraId="53719AE9" w14:textId="6C8E272E" w:rsidR="00193C05" w:rsidRDefault="00193C05" w:rsidP="00193C05">
      <w:pPr>
        <w:pStyle w:val="Rubrik4"/>
        <w:rPr>
          <w:i w:val="0"/>
          <w:iCs w:val="0"/>
        </w:rPr>
      </w:pPr>
      <w:r w:rsidRPr="00193C05">
        <w:rPr>
          <w:i w:val="0"/>
          <w:iCs w:val="0"/>
        </w:rPr>
        <w:t>RMSE</w:t>
      </w:r>
      <w:r w:rsidR="00E33A56">
        <w:rPr>
          <w:i w:val="0"/>
          <w:iCs w:val="0"/>
        </w:rPr>
        <w:t xml:space="preserve"> (Root Mean Squared Error)</w:t>
      </w:r>
    </w:p>
    <w:p w14:paraId="27FAABC3" w14:textId="62CBC63C" w:rsidR="00E33A56" w:rsidRDefault="002B6EFE" w:rsidP="00E33A56">
      <w:r>
        <w:t>By measuring the average difference between the model’s predicted values and the correct value</w:t>
      </w:r>
      <w:r w:rsidR="00874EBD">
        <w:t>,</w:t>
      </w:r>
      <w:r>
        <w:t xml:space="preserve"> RMSE provides an indicator of how well the model fits the data, with smaller values indicating better predictions.</w:t>
      </w:r>
      <w:sdt>
        <w:sdtPr>
          <w:id w:val="-674039994"/>
          <w:citation/>
        </w:sdtPr>
        <w:sdtContent>
          <w:r w:rsidR="00454ECE">
            <w:fldChar w:fldCharType="begin"/>
          </w:r>
          <w:r w:rsidR="00454ECE" w:rsidRPr="00454ECE">
            <w:instrText xml:space="preserve"> CITATION Jim23 \l 1053 </w:instrText>
          </w:r>
          <w:r w:rsidR="00454ECE">
            <w:fldChar w:fldCharType="separate"/>
          </w:r>
          <w:r w:rsidR="00CD42A4">
            <w:rPr>
              <w:noProof/>
            </w:rPr>
            <w:t xml:space="preserve"> (Frost, 2023)</w:t>
          </w:r>
          <w:r w:rsidR="00454ECE">
            <w:fldChar w:fldCharType="end"/>
          </w:r>
        </w:sdtContent>
      </w:sdt>
    </w:p>
    <w:p w14:paraId="35950B5A" w14:textId="6E670CA9" w:rsidR="002B6EFE" w:rsidRPr="00454ECE" w:rsidRDefault="002B6EFE" w:rsidP="00E33A56">
      <w:pPr>
        <w:rPr>
          <w:rFonts w:eastAsiaTheme="minorEastAsia"/>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BEB96CE" w14:textId="7A7F88FB" w:rsidR="00C92D1A" w:rsidRDefault="00454ECE" w:rsidP="00454ECE">
      <w:pPr>
        <w:pStyle w:val="Beskrivning"/>
        <w:jc w:val="center"/>
      </w:pPr>
      <w:r>
        <w:t xml:space="preserve">Equation </w:t>
      </w:r>
      <w:r w:rsidR="00CD42A4">
        <w:t>1</w:t>
      </w:r>
      <w:r>
        <w:t xml:space="preserve"> RMSE</w:t>
      </w:r>
    </w:p>
    <w:p w14:paraId="7EE6D4F6" w14:textId="2DDADC22" w:rsidR="00454ECE" w:rsidRPr="00F943EA" w:rsidRDefault="00C92D1A" w:rsidP="00F943EA">
      <w:pPr>
        <w:rPr>
          <w:i/>
          <w:iCs/>
          <w:color w:val="44546A" w:themeColor="text2"/>
          <w:sz w:val="18"/>
          <w:szCs w:val="18"/>
        </w:rPr>
      </w:pPr>
      <w:r>
        <w:br w:type="page"/>
      </w:r>
    </w:p>
    <w:p w14:paraId="5EE3D811" w14:textId="77777777" w:rsidR="00454ECE" w:rsidRDefault="00D737ED" w:rsidP="00454ECE">
      <w:pPr>
        <w:pStyle w:val="Rubrik4"/>
        <w:rPr>
          <w:i w:val="0"/>
          <w:iCs w:val="0"/>
        </w:rPr>
      </w:pPr>
      <w:r w:rsidRPr="00D737ED">
        <w:rPr>
          <w:i w:val="0"/>
          <w:iCs w:val="0"/>
        </w:rPr>
        <w:lastRenderedPageBreak/>
        <w:t>R²</w:t>
      </w:r>
    </w:p>
    <w:p w14:paraId="0EB53769" w14:textId="6764DC55" w:rsidR="00F2027C" w:rsidRPr="00F2027C" w:rsidRDefault="00395496" w:rsidP="00F2027C">
      <w:r>
        <w:t xml:space="preserve">R² </w:t>
      </w:r>
      <w:r w:rsidR="00F2027C">
        <w:t xml:space="preserve">measures the overall accuracy of a model and is measured between 0 and 1 where 1 indicates a model that perfectly predicts values in the target field. However, when adding more predictors </w:t>
      </w:r>
      <w:r>
        <w:t xml:space="preserve">R² </w:t>
      </w:r>
      <w:r w:rsidR="00F2027C">
        <w:t>cannot get a lower value.</w:t>
      </w:r>
      <w:sdt>
        <w:sdtPr>
          <w:id w:val="1505787256"/>
          <w:citation/>
        </w:sdtPr>
        <w:sdtContent>
          <w:r>
            <w:fldChar w:fldCharType="begin"/>
          </w:r>
          <w:r w:rsidRPr="00395496">
            <w:instrText xml:space="preserve"> CITATION IBM24 \l 1053 </w:instrText>
          </w:r>
          <w:r>
            <w:fldChar w:fldCharType="separate"/>
          </w:r>
          <w:r w:rsidR="00CD42A4">
            <w:rPr>
              <w:noProof/>
            </w:rPr>
            <w:t xml:space="preserve"> (IBM, 2024)</w:t>
          </w:r>
          <w:r>
            <w:fldChar w:fldCharType="end"/>
          </w:r>
        </w:sdtContent>
      </w:sdt>
    </w:p>
    <w:p w14:paraId="153F3271" w14:textId="49FBD7A0" w:rsidR="006D6640" w:rsidRPr="006D6640" w:rsidRDefault="00000000" w:rsidP="006D6640">
      <w:pPr>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oMath>
      </m:oMathPara>
    </w:p>
    <w:p w14:paraId="5A6A01C6" w14:textId="5FA5DD42" w:rsidR="006D6640" w:rsidRDefault="00000000" w:rsidP="006D6640">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res</m:t>
            </m:r>
          </m:sub>
        </m:sSub>
      </m:oMath>
      <w:r w:rsidR="006D6640">
        <w:rPr>
          <w:rFonts w:asciiTheme="majorHAnsi" w:eastAsiaTheme="majorEastAsia" w:hAnsiTheme="majorHAnsi" w:cstheme="majorBidi"/>
        </w:rPr>
        <w:t xml:space="preserve"> = Sum of Squared Residuals</w:t>
      </w:r>
    </w:p>
    <w:p w14:paraId="43368DB8" w14:textId="5AC4FF09" w:rsidR="006D6640" w:rsidRDefault="00000000" w:rsidP="006D6640">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tot</m:t>
            </m:r>
          </m:sub>
        </m:sSub>
      </m:oMath>
      <w:r w:rsidR="006D6640">
        <w:rPr>
          <w:rFonts w:asciiTheme="majorHAnsi" w:eastAsiaTheme="majorEastAsia" w:hAnsiTheme="majorHAnsi" w:cstheme="majorBidi"/>
        </w:rPr>
        <w:t xml:space="preserve"> = Total Sum of Squares</w:t>
      </w:r>
    </w:p>
    <w:p w14:paraId="0210D275" w14:textId="7373473B" w:rsidR="006D6640" w:rsidRPr="006D6640" w:rsidRDefault="00000000" w:rsidP="006D6640">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res</m:t>
              </m:r>
            </m:sub>
          </m:sSub>
          <m:r>
            <w:rPr>
              <w:rFonts w:ascii="Cambria Math" w:eastAsiaTheme="majorEastAsia" w:hAnsi="Cambria Math" w:cstheme="majorBidi"/>
            </w:rPr>
            <m:t>=</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i=1</m:t>
              </m:r>
            </m:sub>
            <m:sup>
              <m:r>
                <w:rPr>
                  <w:rFonts w:ascii="Cambria Math" w:eastAsiaTheme="majorEastAsia" w:hAnsi="Cambria Math" w:cstheme="majorBidi"/>
                </w:rPr>
                <m:t>n</m:t>
              </m:r>
            </m:sup>
            <m:e>
              <m:sSup>
                <m:sSupPr>
                  <m:ctrlPr>
                    <w:rPr>
                      <w:rFonts w:ascii="Cambria Math" w:eastAsiaTheme="majorEastAsia" w:hAnsi="Cambria Math" w:cstheme="majorBidi"/>
                      <w:i/>
                    </w:rPr>
                  </m:ctrlPr>
                </m:sSupPr>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trlPr>
                            <w:rPr>
                              <w:rFonts w:ascii="Cambria Math" w:eastAsiaTheme="majorEastAsia" w:hAnsi="Cambria Math" w:cstheme="majorBidi"/>
                              <w:i/>
                            </w:rPr>
                          </m:ctrlPr>
                        </m:accPr>
                        <m:e>
                          <m:r>
                            <w:rPr>
                              <w:rFonts w:ascii="Cambria Math" w:eastAsiaTheme="majorEastAsia" w:hAnsi="Cambria Math" w:cstheme="majorBidi"/>
                            </w:rPr>
                            <m:t>y</m:t>
                          </m:r>
                        </m:e>
                      </m:acc>
                    </m:e>
                    <m:sub>
                      <m:r>
                        <w:rPr>
                          <w:rFonts w:ascii="Cambria Math" w:eastAsiaTheme="majorEastAsia" w:hAnsi="Cambria Math" w:cstheme="majorBidi"/>
                        </w:rPr>
                        <m:t>i</m:t>
                      </m:r>
                    </m:sub>
                  </m:sSub>
                  <m:r>
                    <w:rPr>
                      <w:rFonts w:ascii="Cambria Math" w:eastAsiaTheme="majorEastAsia" w:hAnsi="Cambria Math" w:cstheme="majorBidi"/>
                    </w:rPr>
                    <m:t>)</m:t>
                  </m:r>
                </m:e>
                <m:sup>
                  <m:r>
                    <w:rPr>
                      <w:rFonts w:ascii="Cambria Math" w:eastAsiaTheme="majorEastAsia" w:hAnsi="Cambria Math" w:cstheme="majorBidi"/>
                    </w:rPr>
                    <m:t>2</m:t>
                  </m:r>
                </m:sup>
              </m:sSup>
            </m:e>
          </m:nary>
        </m:oMath>
      </m:oMathPara>
    </w:p>
    <w:p w14:paraId="15359A6F" w14:textId="4DA73B91" w:rsidR="006D6640" w:rsidRPr="00F2027C" w:rsidRDefault="00000000" w:rsidP="006D6640">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tot</m:t>
              </m:r>
            </m:sub>
          </m:sSub>
          <m:r>
            <w:rPr>
              <w:rFonts w:ascii="Cambria Math" w:eastAsiaTheme="majorEastAsia" w:hAnsi="Cambria Math" w:cstheme="majorBidi"/>
            </w:rPr>
            <m:t>=</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i=1</m:t>
              </m:r>
            </m:sub>
            <m:sup>
              <m:r>
                <w:rPr>
                  <w:rFonts w:ascii="Cambria Math" w:eastAsiaTheme="majorEastAsia" w:hAnsi="Cambria Math" w:cstheme="majorBidi"/>
                </w:rPr>
                <m:t>n</m:t>
              </m:r>
            </m:sup>
            <m:e>
              <m:sSup>
                <m:sSupPr>
                  <m:ctrlPr>
                    <w:rPr>
                      <w:rFonts w:ascii="Cambria Math" w:eastAsiaTheme="majorEastAsia" w:hAnsi="Cambria Math" w:cstheme="majorBidi"/>
                      <w:i/>
                    </w:rPr>
                  </m:ctrlPr>
                </m:sSupPr>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y</m:t>
                          </m:r>
                        </m:e>
                      </m:acc>
                    </m:e>
                    <m:sub>
                      <m:r>
                        <w:rPr>
                          <w:rFonts w:ascii="Cambria Math" w:eastAsiaTheme="majorEastAsia" w:hAnsi="Cambria Math" w:cstheme="majorBidi"/>
                        </w:rPr>
                        <m:t>i</m:t>
                      </m:r>
                    </m:sub>
                  </m:sSub>
                  <m:r>
                    <w:rPr>
                      <w:rFonts w:ascii="Cambria Math" w:eastAsiaTheme="majorEastAsia" w:hAnsi="Cambria Math" w:cstheme="majorBidi"/>
                    </w:rPr>
                    <m:t>)</m:t>
                  </m:r>
                </m:e>
                <m:sup>
                  <m:r>
                    <w:rPr>
                      <w:rFonts w:ascii="Cambria Math" w:eastAsiaTheme="majorEastAsia" w:hAnsi="Cambria Math" w:cstheme="majorBidi"/>
                    </w:rPr>
                    <m:t>2</m:t>
                  </m:r>
                </m:sup>
              </m:sSup>
            </m:e>
          </m:nary>
        </m:oMath>
      </m:oMathPara>
    </w:p>
    <w:p w14:paraId="0C1284B9" w14:textId="02D449CA" w:rsidR="00F2027C" w:rsidRPr="00F2027C" w:rsidRDefault="00F2027C" w:rsidP="00F2027C">
      <w:pPr>
        <w:pStyle w:val="Beskrivning"/>
        <w:keepNext/>
        <w:jc w:val="center"/>
      </w:pPr>
      <w:r>
        <w:t xml:space="preserve">Equation </w:t>
      </w:r>
      <w:r w:rsidR="00CD42A4">
        <w:t>2</w:t>
      </w:r>
      <w:r>
        <w:t xml:space="preserve"> </w:t>
      </w:r>
      <w:r w:rsidRPr="00641FAE">
        <w:t>R²</w:t>
      </w:r>
    </w:p>
    <w:p w14:paraId="02139A9F" w14:textId="77777777" w:rsidR="00403225" w:rsidRDefault="00403225" w:rsidP="00403225">
      <w:pPr>
        <w:pStyle w:val="Rubrik4"/>
        <w:rPr>
          <w:i w:val="0"/>
          <w:iCs w:val="0"/>
        </w:rPr>
      </w:pPr>
      <w:r>
        <w:rPr>
          <w:i w:val="0"/>
          <w:iCs w:val="0"/>
        </w:rPr>
        <w:t xml:space="preserve">Adjusted </w:t>
      </w:r>
      <w:r w:rsidRPr="00D737ED">
        <w:rPr>
          <w:i w:val="0"/>
          <w:iCs w:val="0"/>
        </w:rPr>
        <w:t>R²</w:t>
      </w:r>
    </w:p>
    <w:p w14:paraId="1A442B20" w14:textId="34E8A352" w:rsidR="006D6640" w:rsidRDefault="00F2027C" w:rsidP="006D6640">
      <w:r>
        <w:t xml:space="preserve">Since </w:t>
      </w:r>
      <w:r w:rsidR="00395496">
        <w:t xml:space="preserve">R² </w:t>
      </w:r>
      <w:r>
        <w:t>cannot get lower values when adding more predictors it is common to use Adjusted R²</w:t>
      </w:r>
      <w:r w:rsidR="00395496">
        <w:t xml:space="preserve"> which penalizes the addition of unnecessary predictors.</w:t>
      </w:r>
      <w:sdt>
        <w:sdtPr>
          <w:id w:val="1225566196"/>
          <w:citation/>
        </w:sdtPr>
        <w:sdtContent>
          <w:r w:rsidR="00520C6B">
            <w:fldChar w:fldCharType="begin"/>
          </w:r>
          <w:r w:rsidR="00520C6B" w:rsidRPr="00520C6B">
            <w:instrText xml:space="preserve"> CITATION IBM241 \l 1053 </w:instrText>
          </w:r>
          <w:r w:rsidR="00520C6B">
            <w:fldChar w:fldCharType="separate"/>
          </w:r>
          <w:r w:rsidR="00CD42A4">
            <w:rPr>
              <w:noProof/>
            </w:rPr>
            <w:t xml:space="preserve"> (IBM, 2024)</w:t>
          </w:r>
          <w:r w:rsidR="00520C6B">
            <w:fldChar w:fldCharType="end"/>
          </w:r>
        </w:sdtContent>
      </w:sdt>
    </w:p>
    <w:p w14:paraId="3FE6F43F" w14:textId="4CE0BD0D" w:rsidR="00A8668D" w:rsidRPr="00CD42A4" w:rsidRDefault="00520C6B" w:rsidP="006D6640">
      <w:pPr>
        <w:rPr>
          <w:rFonts w:eastAsiaTheme="minorEastAsia"/>
        </w:rPr>
      </w:pPr>
      <m:oMathPara>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r>
                    <w:rPr>
                      <w:rFonts w:ascii="Cambria Math" w:hAnsi="Cambria Math"/>
                    </w:rPr>
                    <m:t>N-1</m:t>
                  </m:r>
                </m:e>
              </m:d>
            </m:num>
            <m:den>
              <m:r>
                <w:rPr>
                  <w:rFonts w:ascii="Cambria Math" w:hAnsi="Cambria Math"/>
                </w:rPr>
                <m:t>N-p-1</m:t>
              </m:r>
            </m:den>
          </m:f>
        </m:oMath>
      </m:oMathPara>
    </w:p>
    <w:p w14:paraId="4690770D" w14:textId="6AB2FF11" w:rsidR="00CD42A4" w:rsidRPr="00A8668D" w:rsidRDefault="00CD42A4" w:rsidP="00CD42A4">
      <w:pPr>
        <w:pStyle w:val="Beskrivning"/>
        <w:jc w:val="center"/>
        <w:rPr>
          <w:rFonts w:eastAsiaTheme="minorEastAsia"/>
        </w:rPr>
      </w:pPr>
      <w:r>
        <w:t>Equation 3 Adjusted R²</w:t>
      </w:r>
    </w:p>
    <w:p w14:paraId="4E942132" w14:textId="77777777" w:rsidR="00AA32D2" w:rsidRPr="00AA32D2" w:rsidRDefault="00336E01" w:rsidP="00AA32D2">
      <w:pPr>
        <w:pStyle w:val="Rubrik4"/>
      </w:pPr>
      <w:r>
        <w:rPr>
          <w:i w:val="0"/>
          <w:iCs w:val="0"/>
        </w:rPr>
        <w:t>Variable Importance</w:t>
      </w:r>
      <w:r w:rsidR="00AA32D2">
        <w:rPr>
          <w:i w:val="0"/>
          <w:iCs w:val="0"/>
        </w:rPr>
        <w:t xml:space="preserve"> </w:t>
      </w:r>
    </w:p>
    <w:p w14:paraId="578C0F39" w14:textId="13C82E1B" w:rsidR="00BD6FAB" w:rsidRDefault="00DD5494" w:rsidP="00BD6FAB">
      <w:r w:rsidRPr="00DD5494">
        <w:t>Variable Importance is a measure used to rank individual predictor variables in a random forest model based on their contribution to predicting the outcome. A mean MSE is first calculated on the train set for a model. When variable “sunshine minutes” is permutated the model is re-examined on the same data set, resulting in a new mean MSE. The lowering in mean MSE is reported as a factor between 0 and 100.  If sunshine minutes significantly lowers the MSE, it is reported as 100. If there is no lowering in mean MSE the variable has no importance, which is reported as 0.</w:t>
      </w:r>
      <w:sdt>
        <w:sdtPr>
          <w:id w:val="2132278726"/>
          <w:citation/>
        </w:sdtPr>
        <w:sdtContent>
          <w:r>
            <w:fldChar w:fldCharType="begin"/>
          </w:r>
          <w:r w:rsidRPr="00DD5494">
            <w:instrText xml:space="preserve"> CITATION Wyb19 \l 1053 </w:instrText>
          </w:r>
          <w:r>
            <w:fldChar w:fldCharType="separate"/>
          </w:r>
          <w:r w:rsidRPr="00DD5494">
            <w:rPr>
              <w:noProof/>
            </w:rPr>
            <w:t xml:space="preserve"> </w:t>
          </w:r>
          <w:r w:rsidRPr="00DD5494">
            <w:rPr>
              <w:noProof/>
              <w:lang w:val="sv-SE"/>
            </w:rPr>
            <w:t>(Wybron, 2019)</w:t>
          </w:r>
          <w:r>
            <w:fldChar w:fldCharType="end"/>
          </w:r>
        </w:sdtContent>
      </w:sdt>
    </w:p>
    <w:p w14:paraId="02BA96E7" w14:textId="63F0A117" w:rsidR="00874EBD" w:rsidRPr="00874EBD" w:rsidRDefault="00874EBD" w:rsidP="00A94629">
      <w:pPr>
        <w:pStyle w:val="Rubrik2"/>
      </w:pPr>
      <w:bookmarkStart w:id="13" w:name="_Toc180158796"/>
      <w:r>
        <w:t>Day</w:t>
      </w:r>
      <w:r w:rsidR="00DD7022">
        <w:t xml:space="preserve"> </w:t>
      </w:r>
      <w:r>
        <w:t>ahead Prices</w:t>
      </w:r>
      <w:bookmarkEnd w:id="13"/>
    </w:p>
    <w:p w14:paraId="497B3F09" w14:textId="3B8E3280" w:rsidR="00532FC8" w:rsidRPr="002A0BE6" w:rsidRDefault="00874EBD" w:rsidP="00874EBD">
      <w:r>
        <w:t xml:space="preserve">The day before electricity is sold there are </w:t>
      </w:r>
      <w:r w:rsidR="009F1D7A">
        <w:t>closed</w:t>
      </w:r>
      <w:ins w:id="14" w:author="Elin Holmberg" w:date="2024-10-16T13:41:00Z" w16du:dateUtc="2024-10-16T11:41:00Z">
        <w:r w:rsidR="00F56C33">
          <w:t xml:space="preserve"> </w:t>
        </w:r>
      </w:ins>
      <w:r>
        <w:t xml:space="preserve">auctions between producers and consumers. Consumers bid for the next day, balancing supply and demand for each hour of the day. With </w:t>
      </w:r>
      <w:r w:rsidR="00DD7022">
        <w:t>d</w:t>
      </w:r>
      <w:r>
        <w:t>ay</w:t>
      </w:r>
      <w:r w:rsidR="00DD7022">
        <w:t xml:space="preserve"> </w:t>
      </w:r>
      <w:r>
        <w:t xml:space="preserve">ahead </w:t>
      </w:r>
      <w:r w:rsidR="00DD7022">
        <w:t>p</w:t>
      </w:r>
      <w:r>
        <w:t>rices you can ensure efficient electricity trading and grid stability.</w:t>
      </w:r>
      <w:r w:rsidR="00193C05">
        <w:br w:type="page"/>
      </w:r>
    </w:p>
    <w:p w14:paraId="27B90438" w14:textId="77777777" w:rsidR="00FF468B" w:rsidRDefault="00FF468B" w:rsidP="00FF468B">
      <w:pPr>
        <w:pStyle w:val="Rubrik1"/>
      </w:pPr>
      <w:bookmarkStart w:id="15" w:name="_Toc180158797"/>
      <w:r>
        <w:lastRenderedPageBreak/>
        <w:t>Method</w:t>
      </w:r>
      <w:bookmarkEnd w:id="15"/>
    </w:p>
    <w:p w14:paraId="7FE3B0FB" w14:textId="7AC92992" w:rsidR="00FF468B" w:rsidRPr="00165902" w:rsidRDefault="00FF468B" w:rsidP="00FF468B">
      <w:pPr>
        <w:rPr>
          <w:lang w:val="en-US"/>
        </w:rPr>
      </w:pPr>
      <w:r w:rsidRPr="00165902">
        <w:rPr>
          <w:lang w:val="en-US"/>
        </w:rPr>
        <w:t>Data used for the c</w:t>
      </w:r>
      <w:r>
        <w:rPr>
          <w:lang w:val="en-US"/>
        </w:rPr>
        <w:t xml:space="preserve">urrent report was gathered (part 1) and used for modelling (part 2). Python and R </w:t>
      </w:r>
      <w:r w:rsidR="00C92D1A">
        <w:rPr>
          <w:lang w:val="en-US"/>
        </w:rPr>
        <w:t>were</w:t>
      </w:r>
      <w:r>
        <w:rPr>
          <w:lang w:val="en-US"/>
        </w:rPr>
        <w:t xml:space="preserve"> used for building a pipeline and to gain insights from data, respectively. The reader is encouraged to inspect the code, which can </w:t>
      </w:r>
      <w:r w:rsidR="00DD5494">
        <w:rPr>
          <w:lang w:val="en-US"/>
        </w:rPr>
        <w:t>be found</w:t>
      </w:r>
      <w:r>
        <w:rPr>
          <w:lang w:val="en-US"/>
        </w:rPr>
        <w:t xml:space="preserve"> elsewhere.</w:t>
      </w:r>
    </w:p>
    <w:p w14:paraId="5D0988D0" w14:textId="77777777" w:rsidR="00FF468B" w:rsidRDefault="00FF468B" w:rsidP="00FF468B">
      <w:pPr>
        <w:pStyle w:val="Rubrik2"/>
        <w:rPr>
          <w:lang w:val="en-US"/>
        </w:rPr>
      </w:pPr>
      <w:bookmarkStart w:id="16" w:name="_Toc180158798"/>
      <w:r w:rsidRPr="00165902">
        <w:rPr>
          <w:lang w:val="en-US"/>
        </w:rPr>
        <w:t xml:space="preserve">Extraction, Transformation and Loading </w:t>
      </w:r>
      <w:r>
        <w:rPr>
          <w:lang w:val="en-US"/>
        </w:rPr>
        <w:t>(Part 1)</w:t>
      </w:r>
      <w:bookmarkEnd w:id="16"/>
    </w:p>
    <w:p w14:paraId="51D288AD" w14:textId="77777777" w:rsidR="00FF468B" w:rsidRDefault="00FF468B" w:rsidP="00FF468B">
      <w:pPr>
        <w:rPr>
          <w:lang w:val="en-US"/>
        </w:rPr>
      </w:pPr>
      <w:r>
        <w:rPr>
          <w:lang w:val="en-US"/>
        </w:rPr>
        <w:t xml:space="preserve">Data was processed in an extract, transform and load (ETL) pipeline, executed by a main script. Data was downloaded through API or csv files. These sources are shown in </w:t>
      </w:r>
      <w:r>
        <w:rPr>
          <w:lang w:val="en-US"/>
        </w:rPr>
        <w:fldChar w:fldCharType="begin"/>
      </w:r>
      <w:r>
        <w:rPr>
          <w:lang w:val="en-US"/>
        </w:rPr>
        <w:instrText xml:space="preserve"> REF _Ref179465700 \h </w:instrText>
      </w:r>
      <w:r>
        <w:rPr>
          <w:lang w:val="en-US"/>
        </w:rPr>
      </w:r>
      <w:r>
        <w:rPr>
          <w:lang w:val="en-US"/>
        </w:rPr>
        <w:fldChar w:fldCharType="separate"/>
      </w:r>
      <w:r w:rsidRPr="00051350">
        <w:rPr>
          <w:lang w:val="en-US"/>
        </w:rPr>
        <w:t xml:space="preserve">Tabell </w:t>
      </w:r>
      <w:r w:rsidRPr="00051350">
        <w:rPr>
          <w:noProof/>
          <w:lang w:val="en-US"/>
        </w:rPr>
        <w:t>1</w:t>
      </w:r>
      <w:r>
        <w:rPr>
          <w:lang w:val="en-US"/>
        </w:rPr>
        <w:fldChar w:fldCharType="end"/>
      </w:r>
      <w:r>
        <w:rPr>
          <w:lang w:val="en-US"/>
        </w:rPr>
        <w:t xml:space="preserve">. The steps in the main script can be seen in </w:t>
      </w:r>
      <w:r>
        <w:rPr>
          <w:lang w:val="en-US"/>
        </w:rPr>
        <w:fldChar w:fldCharType="begin"/>
      </w:r>
      <w:r>
        <w:rPr>
          <w:lang w:val="en-US"/>
        </w:rPr>
        <w:instrText xml:space="preserve"> REF _Ref179751266 \h </w:instrText>
      </w:r>
      <w:r>
        <w:rPr>
          <w:lang w:val="en-US"/>
        </w:rPr>
      </w:r>
      <w:r>
        <w:rPr>
          <w:lang w:val="en-US"/>
        </w:rPr>
        <w:fldChar w:fldCharType="separate"/>
      </w:r>
      <w:r w:rsidRPr="00BE3669">
        <w:rPr>
          <w:lang w:val="en-US"/>
        </w:rPr>
        <w:t xml:space="preserve">Figure </w:t>
      </w:r>
      <w:r w:rsidRPr="00BE3669">
        <w:rPr>
          <w:noProof/>
          <w:lang w:val="en-US"/>
        </w:rPr>
        <w:t>1</w:t>
      </w:r>
      <w:r>
        <w:rPr>
          <w:lang w:val="en-US"/>
        </w:rPr>
        <w:fldChar w:fldCharType="end"/>
      </w:r>
      <w:r>
        <w:rPr>
          <w:lang w:val="en-US"/>
        </w:rPr>
        <w:t>.</w:t>
      </w:r>
    </w:p>
    <w:p w14:paraId="14D22B05" w14:textId="4B5C0C26" w:rsidR="00FF468B" w:rsidRDefault="00FF468B" w:rsidP="00FF468B">
      <w:pPr>
        <w:rPr>
          <w:lang w:val="en-US"/>
        </w:rPr>
      </w:pPr>
      <w:r>
        <w:rPr>
          <w:lang w:val="en-US"/>
        </w:rPr>
        <w:t xml:space="preserve">Sources of data provided different time periods and formats. Different transformations were made (rounding, conversions and formatting) for each dataset. In the step of merging the three </w:t>
      </w:r>
      <w:proofErr w:type="spellStart"/>
      <w:r>
        <w:rPr>
          <w:lang w:val="en-US"/>
        </w:rPr>
        <w:t>dataframes</w:t>
      </w:r>
      <w:proofErr w:type="spellEnd"/>
      <w:r w:rsidR="00C92D1A">
        <w:rPr>
          <w:lang w:val="en-US"/>
        </w:rPr>
        <w:t>,</w:t>
      </w:r>
      <w:r>
        <w:rPr>
          <w:lang w:val="en-US"/>
        </w:rPr>
        <w:t xml:space="preserve"> only rows with complete data were allowed. Finally, the </w:t>
      </w:r>
      <w:proofErr w:type="spellStart"/>
      <w:r>
        <w:rPr>
          <w:lang w:val="en-US"/>
        </w:rPr>
        <w:t>dataframe</w:t>
      </w:r>
      <w:proofErr w:type="spellEnd"/>
      <w:r>
        <w:rPr>
          <w:lang w:val="en-US"/>
        </w:rPr>
        <w:t xml:space="preserve"> was stored in SQLite 3 database table.</w:t>
      </w:r>
    </w:p>
    <w:p w14:paraId="5DC90DF2" w14:textId="77777777" w:rsidR="00FF468B" w:rsidRDefault="00FF468B" w:rsidP="00FF468B">
      <w:pPr>
        <w:rPr>
          <w:lang w:val="en-US"/>
        </w:rPr>
      </w:pPr>
    </w:p>
    <w:p w14:paraId="0528E06C" w14:textId="67CFB8AF" w:rsidR="00FF468B" w:rsidRPr="00051350" w:rsidRDefault="00FF468B" w:rsidP="00F943EA">
      <w:pPr>
        <w:pStyle w:val="Beskrivning"/>
        <w:keepNext/>
        <w:jc w:val="center"/>
        <w:rPr>
          <w:lang w:val="en-US"/>
        </w:rPr>
      </w:pPr>
      <w:bookmarkStart w:id="17" w:name="_Ref179465700"/>
      <w:r w:rsidRPr="00051350">
        <w:rPr>
          <w:lang w:val="en-US"/>
        </w:rPr>
        <w:t>Tab</w:t>
      </w:r>
      <w:r w:rsidR="00CD42A4">
        <w:rPr>
          <w:lang w:val="en-US"/>
        </w:rPr>
        <w:t>l</w:t>
      </w:r>
      <w:r w:rsidRPr="00051350">
        <w:rPr>
          <w:lang w:val="en-US"/>
        </w:rPr>
        <w:t xml:space="preserve">e </w:t>
      </w:r>
      <w:r>
        <w:fldChar w:fldCharType="begin"/>
      </w:r>
      <w:r w:rsidRPr="00051350">
        <w:rPr>
          <w:lang w:val="en-US"/>
        </w:rPr>
        <w:instrText xml:space="preserve"> SEQ Tabell \* ARABIC </w:instrText>
      </w:r>
      <w:r>
        <w:fldChar w:fldCharType="separate"/>
      </w:r>
      <w:r w:rsidRPr="00051350">
        <w:rPr>
          <w:noProof/>
          <w:lang w:val="en-US"/>
        </w:rPr>
        <w:t>1</w:t>
      </w:r>
      <w:r>
        <w:fldChar w:fldCharType="end"/>
      </w:r>
      <w:bookmarkEnd w:id="17"/>
      <w:r w:rsidRPr="00051350">
        <w:rPr>
          <w:lang w:val="en-US"/>
        </w:rPr>
        <w:t>: Data from various s</w:t>
      </w:r>
      <w:r>
        <w:rPr>
          <w:lang w:val="en-US"/>
        </w:rPr>
        <w:t>ources.</w:t>
      </w:r>
    </w:p>
    <w:tbl>
      <w:tblPr>
        <w:tblStyle w:val="Tabellrutnt"/>
        <w:tblW w:w="0" w:type="auto"/>
        <w:tblLook w:val="04A0" w:firstRow="1" w:lastRow="0" w:firstColumn="1" w:lastColumn="0" w:noHBand="0" w:noVBand="1"/>
      </w:tblPr>
      <w:tblGrid>
        <w:gridCol w:w="3020"/>
        <w:gridCol w:w="3021"/>
        <w:gridCol w:w="3021"/>
      </w:tblGrid>
      <w:tr w:rsidR="00FF468B" w14:paraId="6CBFCFDD" w14:textId="77777777" w:rsidTr="00B8688B">
        <w:tc>
          <w:tcPr>
            <w:tcW w:w="3020" w:type="dxa"/>
          </w:tcPr>
          <w:p w14:paraId="0C364B1B" w14:textId="77777777" w:rsidR="00FF468B" w:rsidRPr="00C92D1A" w:rsidRDefault="00FF468B" w:rsidP="00C92D1A">
            <w:pPr>
              <w:rPr>
                <w:b/>
                <w:bCs/>
                <w:lang w:val="en-US"/>
              </w:rPr>
            </w:pPr>
            <w:r w:rsidRPr="00C92D1A">
              <w:rPr>
                <w:b/>
                <w:bCs/>
                <w:lang w:val="en-US"/>
              </w:rPr>
              <w:t>Data</w:t>
            </w:r>
          </w:p>
        </w:tc>
        <w:tc>
          <w:tcPr>
            <w:tcW w:w="3021" w:type="dxa"/>
          </w:tcPr>
          <w:p w14:paraId="19EC034F" w14:textId="77777777" w:rsidR="00FF468B" w:rsidRPr="00C92D1A" w:rsidRDefault="00FF468B" w:rsidP="00C92D1A">
            <w:pPr>
              <w:rPr>
                <w:b/>
                <w:bCs/>
                <w:lang w:val="en-US"/>
              </w:rPr>
            </w:pPr>
            <w:r w:rsidRPr="00C92D1A">
              <w:rPr>
                <w:b/>
                <w:bCs/>
                <w:lang w:val="en-US"/>
              </w:rPr>
              <w:t>Source</w:t>
            </w:r>
          </w:p>
        </w:tc>
        <w:tc>
          <w:tcPr>
            <w:tcW w:w="3021" w:type="dxa"/>
          </w:tcPr>
          <w:p w14:paraId="0E479F88" w14:textId="77777777" w:rsidR="00FF468B" w:rsidRPr="00C92D1A" w:rsidRDefault="00FF468B" w:rsidP="00C92D1A">
            <w:pPr>
              <w:rPr>
                <w:b/>
                <w:bCs/>
                <w:lang w:val="en-US"/>
              </w:rPr>
            </w:pPr>
            <w:r w:rsidRPr="00C92D1A">
              <w:rPr>
                <w:b/>
                <w:bCs/>
                <w:lang w:val="en-US"/>
              </w:rPr>
              <w:t>Extraction</w:t>
            </w:r>
          </w:p>
        </w:tc>
      </w:tr>
      <w:tr w:rsidR="00FF468B" w14:paraId="5F1BE19D" w14:textId="77777777" w:rsidTr="00B8688B">
        <w:tc>
          <w:tcPr>
            <w:tcW w:w="3020" w:type="dxa"/>
          </w:tcPr>
          <w:p w14:paraId="1596389D" w14:textId="43311D21" w:rsidR="00FF468B" w:rsidRPr="005C17A7" w:rsidRDefault="00FF468B" w:rsidP="00C92D1A">
            <w:pPr>
              <w:rPr>
                <w:lang w:val="en-US"/>
              </w:rPr>
            </w:pPr>
            <w:r w:rsidRPr="005C17A7">
              <w:rPr>
                <w:lang w:val="en-US"/>
              </w:rPr>
              <w:t>Day</w:t>
            </w:r>
            <w:r w:rsidR="00DD7022">
              <w:rPr>
                <w:lang w:val="en-US"/>
              </w:rPr>
              <w:t xml:space="preserve"> </w:t>
            </w:r>
            <w:r w:rsidRPr="005C17A7">
              <w:rPr>
                <w:lang w:val="en-US"/>
              </w:rPr>
              <w:t>ahead prices</w:t>
            </w:r>
          </w:p>
        </w:tc>
        <w:tc>
          <w:tcPr>
            <w:tcW w:w="3021" w:type="dxa"/>
          </w:tcPr>
          <w:p w14:paraId="3F06A518" w14:textId="77777777" w:rsidR="00FF468B" w:rsidRPr="005C17A7" w:rsidRDefault="00FF468B" w:rsidP="00C92D1A">
            <w:pPr>
              <w:rPr>
                <w:lang w:val="en-US"/>
              </w:rPr>
            </w:pPr>
            <w:r w:rsidRPr="005C17A7">
              <w:rPr>
                <w:lang w:val="en-US"/>
              </w:rPr>
              <w:t>transparency.entsoe.eu</w:t>
            </w:r>
          </w:p>
        </w:tc>
        <w:tc>
          <w:tcPr>
            <w:tcW w:w="3021" w:type="dxa"/>
          </w:tcPr>
          <w:p w14:paraId="7CF85D2F" w14:textId="77777777" w:rsidR="00FF468B" w:rsidRPr="005C17A7" w:rsidRDefault="00FF468B" w:rsidP="00C92D1A">
            <w:pPr>
              <w:rPr>
                <w:lang w:val="en-US"/>
              </w:rPr>
            </w:pPr>
            <w:r w:rsidRPr="005C17A7">
              <w:rPr>
                <w:lang w:val="en-US"/>
              </w:rPr>
              <w:t>API</w:t>
            </w:r>
          </w:p>
        </w:tc>
      </w:tr>
      <w:tr w:rsidR="00FF468B" w14:paraId="6BF73D9F" w14:textId="77777777" w:rsidTr="00B8688B">
        <w:tc>
          <w:tcPr>
            <w:tcW w:w="3020" w:type="dxa"/>
          </w:tcPr>
          <w:p w14:paraId="4BAB2285" w14:textId="77777777" w:rsidR="00FF468B" w:rsidRPr="005C17A7" w:rsidRDefault="00FF468B" w:rsidP="00C92D1A">
            <w:pPr>
              <w:rPr>
                <w:lang w:val="en-US"/>
              </w:rPr>
            </w:pPr>
            <w:r>
              <w:rPr>
                <w:lang w:val="en-US"/>
              </w:rPr>
              <w:t>Weather data</w:t>
            </w:r>
          </w:p>
        </w:tc>
        <w:tc>
          <w:tcPr>
            <w:tcW w:w="3021" w:type="dxa"/>
          </w:tcPr>
          <w:p w14:paraId="7F582406" w14:textId="498368D5" w:rsidR="00FF468B" w:rsidRPr="005C17A7" w:rsidRDefault="00FF468B" w:rsidP="00C92D1A">
            <w:pPr>
              <w:rPr>
                <w:lang w:val="en-US"/>
              </w:rPr>
            </w:pPr>
            <w:r w:rsidRPr="003A2FA7">
              <w:rPr>
                <w:lang w:val="en-US"/>
              </w:rPr>
              <w:t>open-meteo.com</w:t>
            </w:r>
          </w:p>
        </w:tc>
        <w:tc>
          <w:tcPr>
            <w:tcW w:w="3021" w:type="dxa"/>
          </w:tcPr>
          <w:p w14:paraId="736B06F8" w14:textId="77777777" w:rsidR="00FF468B" w:rsidRPr="005C17A7" w:rsidRDefault="00FF468B" w:rsidP="00C92D1A">
            <w:pPr>
              <w:rPr>
                <w:lang w:val="en-US"/>
              </w:rPr>
            </w:pPr>
            <w:r>
              <w:rPr>
                <w:lang w:val="en-US"/>
              </w:rPr>
              <w:t>CSV</w:t>
            </w:r>
          </w:p>
        </w:tc>
      </w:tr>
      <w:tr w:rsidR="00FF468B" w14:paraId="5331337A" w14:textId="77777777" w:rsidTr="00B8688B">
        <w:tc>
          <w:tcPr>
            <w:tcW w:w="3020" w:type="dxa"/>
          </w:tcPr>
          <w:p w14:paraId="0703DB66" w14:textId="77777777" w:rsidR="00FF468B" w:rsidRPr="005C17A7" w:rsidRDefault="00FF468B" w:rsidP="00C92D1A">
            <w:pPr>
              <w:rPr>
                <w:lang w:val="en-US"/>
              </w:rPr>
            </w:pPr>
            <w:r>
              <w:rPr>
                <w:lang w:val="en-US"/>
              </w:rPr>
              <w:t>Inflation</w:t>
            </w:r>
          </w:p>
        </w:tc>
        <w:tc>
          <w:tcPr>
            <w:tcW w:w="3021" w:type="dxa"/>
          </w:tcPr>
          <w:p w14:paraId="3A049B6A" w14:textId="21B59875" w:rsidR="00FF468B" w:rsidRPr="005C17A7" w:rsidRDefault="00FF468B" w:rsidP="00C92D1A">
            <w:pPr>
              <w:rPr>
                <w:lang w:val="en-US"/>
              </w:rPr>
            </w:pPr>
            <w:r w:rsidRPr="005C17A7">
              <w:rPr>
                <w:lang w:val="en-US"/>
              </w:rPr>
              <w:t>ec.europa.eu</w:t>
            </w:r>
          </w:p>
        </w:tc>
        <w:tc>
          <w:tcPr>
            <w:tcW w:w="3021" w:type="dxa"/>
          </w:tcPr>
          <w:p w14:paraId="5DCB16A9" w14:textId="77777777" w:rsidR="00FF468B" w:rsidRPr="005C17A7" w:rsidRDefault="00FF468B" w:rsidP="00C92D1A">
            <w:pPr>
              <w:rPr>
                <w:lang w:val="en-US"/>
              </w:rPr>
            </w:pPr>
            <w:r>
              <w:rPr>
                <w:lang w:val="en-US"/>
              </w:rPr>
              <w:t>CSV</w:t>
            </w:r>
          </w:p>
        </w:tc>
      </w:tr>
    </w:tbl>
    <w:p w14:paraId="2190A03F" w14:textId="77777777" w:rsidR="00FF468B" w:rsidRPr="003A2FA7" w:rsidRDefault="00FF468B" w:rsidP="00FF468B">
      <w:pPr>
        <w:pStyle w:val="Rubrik2"/>
        <w:numPr>
          <w:ilvl w:val="0"/>
          <w:numId w:val="0"/>
        </w:numPr>
        <w:rPr>
          <w:lang w:val="en-US"/>
        </w:rPr>
      </w:pPr>
      <w:r w:rsidRPr="00165902">
        <w:rPr>
          <w:lang w:val="en-US"/>
        </w:rPr>
        <w:t xml:space="preserve"> </w:t>
      </w:r>
    </w:p>
    <w:p w14:paraId="44604AF5" w14:textId="77777777" w:rsidR="00FF468B" w:rsidRDefault="00FF468B" w:rsidP="00C92D1A">
      <w:pPr>
        <w:keepNext/>
        <w:jc w:val="center"/>
      </w:pPr>
      <w:r>
        <w:rPr>
          <w:noProof/>
          <w:lang w:val="en-US"/>
        </w:rPr>
        <w:drawing>
          <wp:inline distT="0" distB="0" distL="0" distR="0" wp14:anchorId="45A234D6" wp14:editId="0C16D01B">
            <wp:extent cx="3138985" cy="3599585"/>
            <wp:effectExtent l="0" t="0" r="4445" b="1270"/>
            <wp:docPr id="920757879" name="Bildobjekt 1" descr="En bild som visar text, skärmbild, Rektangel,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57879" name="Bildobjekt 1" descr="En bild som visar text, skärmbild, Rektangel, Teckensnitt&#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842" cy="3604007"/>
                    </a:xfrm>
                    <a:prstGeom prst="rect">
                      <a:avLst/>
                    </a:prstGeom>
                    <a:noFill/>
                  </pic:spPr>
                </pic:pic>
              </a:graphicData>
            </a:graphic>
          </wp:inline>
        </w:drawing>
      </w:r>
    </w:p>
    <w:p w14:paraId="3D286A14" w14:textId="77777777" w:rsidR="00FF468B" w:rsidRPr="00BE3669" w:rsidRDefault="00FF468B" w:rsidP="00C92D1A">
      <w:pPr>
        <w:pStyle w:val="Beskrivning"/>
        <w:jc w:val="center"/>
        <w:rPr>
          <w:lang w:val="en-US"/>
        </w:rPr>
      </w:pPr>
      <w:bookmarkStart w:id="18" w:name="_Ref179751266"/>
      <w:r w:rsidRPr="00BE3669">
        <w:rPr>
          <w:lang w:val="en-US"/>
        </w:rPr>
        <w:t xml:space="preserve">Figure </w:t>
      </w:r>
      <w:r>
        <w:fldChar w:fldCharType="begin"/>
      </w:r>
      <w:r w:rsidRPr="00BE3669">
        <w:rPr>
          <w:lang w:val="en-US"/>
        </w:rPr>
        <w:instrText xml:space="preserve"> SEQ Figure \* ARABIC </w:instrText>
      </w:r>
      <w:r>
        <w:fldChar w:fldCharType="separate"/>
      </w:r>
      <w:r w:rsidRPr="00BE3669">
        <w:rPr>
          <w:noProof/>
          <w:lang w:val="en-US"/>
        </w:rPr>
        <w:t>1</w:t>
      </w:r>
      <w:r>
        <w:fldChar w:fldCharType="end"/>
      </w:r>
      <w:bookmarkEnd w:id="18"/>
      <w:r w:rsidRPr="00BE3669">
        <w:rPr>
          <w:lang w:val="en-US"/>
        </w:rPr>
        <w:t>: Layout of main.py use for data pipeline.</w:t>
      </w:r>
    </w:p>
    <w:p w14:paraId="527A4945" w14:textId="77777777" w:rsidR="00FF468B" w:rsidRDefault="00FF468B" w:rsidP="00FF468B">
      <w:pPr>
        <w:rPr>
          <w:lang w:val="en-US"/>
        </w:rPr>
      </w:pPr>
    </w:p>
    <w:p w14:paraId="3859CB43" w14:textId="19139E84" w:rsidR="00FF468B" w:rsidRDefault="00FF468B" w:rsidP="00F56C33">
      <w:pPr>
        <w:pStyle w:val="Rubrik2"/>
        <w:rPr>
          <w:lang w:val="en-US"/>
        </w:rPr>
      </w:pPr>
      <w:r w:rsidRPr="00165902">
        <w:rPr>
          <w:lang w:val="en-US"/>
        </w:rPr>
        <w:br w:type="page"/>
      </w:r>
      <w:bookmarkStart w:id="19" w:name="_Toc180158799"/>
      <w:r>
        <w:rPr>
          <w:lang w:val="en-US"/>
        </w:rPr>
        <w:lastRenderedPageBreak/>
        <w:t>Data and modelling using R (Part 2)</w:t>
      </w:r>
      <w:bookmarkEnd w:id="19"/>
    </w:p>
    <w:p w14:paraId="67D79218" w14:textId="77777777" w:rsidR="00FF468B" w:rsidRDefault="00FF468B" w:rsidP="00FF468B">
      <w:pPr>
        <w:rPr>
          <w:lang w:val="en-US"/>
        </w:rPr>
      </w:pPr>
      <w:r>
        <w:rPr>
          <w:lang w:val="en-US"/>
        </w:rPr>
        <w:t>A table of data was loaded from an SQLite 3 database and used for analysis. Before modelling the following steps were made:</w:t>
      </w:r>
    </w:p>
    <w:p w14:paraId="540C8ADE" w14:textId="77777777" w:rsidR="00FF468B" w:rsidRDefault="00FF468B" w:rsidP="00FF468B">
      <w:pPr>
        <w:pStyle w:val="Liststycke"/>
        <w:numPr>
          <w:ilvl w:val="0"/>
          <w:numId w:val="5"/>
        </w:numPr>
        <w:rPr>
          <w:lang w:val="en-US"/>
        </w:rPr>
      </w:pPr>
      <w:r>
        <w:rPr>
          <w:lang w:val="en-US"/>
        </w:rPr>
        <w:t>Evaluate missing data.</w:t>
      </w:r>
    </w:p>
    <w:p w14:paraId="003852ED" w14:textId="77777777" w:rsidR="00FF468B" w:rsidRDefault="00FF468B" w:rsidP="00FF468B">
      <w:pPr>
        <w:pStyle w:val="Liststycke"/>
        <w:numPr>
          <w:ilvl w:val="0"/>
          <w:numId w:val="5"/>
        </w:numPr>
        <w:rPr>
          <w:lang w:val="en-US"/>
        </w:rPr>
      </w:pPr>
      <w:r>
        <w:rPr>
          <w:lang w:val="en-US"/>
        </w:rPr>
        <w:t>Set random seed for reproducibility.</w:t>
      </w:r>
    </w:p>
    <w:p w14:paraId="0BD1ED45" w14:textId="77777777" w:rsidR="00FF468B" w:rsidRDefault="00FF468B" w:rsidP="00FF468B">
      <w:pPr>
        <w:pStyle w:val="Liststycke"/>
        <w:numPr>
          <w:ilvl w:val="0"/>
          <w:numId w:val="5"/>
        </w:numPr>
        <w:rPr>
          <w:lang w:val="en-US"/>
        </w:rPr>
      </w:pPr>
      <w:r>
        <w:rPr>
          <w:lang w:val="en-US"/>
        </w:rPr>
        <w:t>Data was split into train (0.8) and validation (0.2) sets. A total of 2830 observations were used.</w:t>
      </w:r>
    </w:p>
    <w:p w14:paraId="0F883920" w14:textId="19B2449B" w:rsidR="00FF468B" w:rsidRDefault="00FF468B" w:rsidP="00FF468B">
      <w:pPr>
        <w:pStyle w:val="Liststycke"/>
        <w:numPr>
          <w:ilvl w:val="0"/>
          <w:numId w:val="5"/>
        </w:numPr>
        <w:rPr>
          <w:lang w:val="en-US"/>
        </w:rPr>
      </w:pPr>
      <w:r>
        <w:rPr>
          <w:lang w:val="en-US"/>
        </w:rPr>
        <w:t xml:space="preserve">Two observations not included in the data </w:t>
      </w:r>
      <w:r w:rsidR="000B4638">
        <w:rPr>
          <w:lang w:val="en-US"/>
        </w:rPr>
        <w:t>were</w:t>
      </w:r>
      <w:r>
        <w:rPr>
          <w:lang w:val="en-US"/>
        </w:rPr>
        <w:t xml:space="preserve"> collected separately, for the sake of having test observations.</w:t>
      </w:r>
    </w:p>
    <w:p w14:paraId="7804464C" w14:textId="77777777" w:rsidR="00FF468B" w:rsidRDefault="00FF468B" w:rsidP="00FF468B">
      <w:pPr>
        <w:rPr>
          <w:lang w:val="en-US"/>
        </w:rPr>
      </w:pPr>
      <w:r>
        <w:rPr>
          <w:lang w:val="en-US"/>
        </w:rPr>
        <w:t>Random Forest and Ranger models were evaluated using k-fold cross validation. The label variable was “</w:t>
      </w:r>
      <w:proofErr w:type="spellStart"/>
      <w:r>
        <w:rPr>
          <w:lang w:val="en-US"/>
        </w:rPr>
        <w:t>öre</w:t>
      </w:r>
      <w:proofErr w:type="spellEnd"/>
      <w:r>
        <w:rPr>
          <w:lang w:val="en-US"/>
        </w:rPr>
        <w:t>/kWh</w:t>
      </w:r>
      <w:proofErr w:type="gramStart"/>
      <w:r>
        <w:rPr>
          <w:lang w:val="en-US"/>
        </w:rPr>
        <w:t>”</w:t>
      </w:r>
      <w:proofErr w:type="gramEnd"/>
      <w:r>
        <w:rPr>
          <w:lang w:val="en-US"/>
        </w:rPr>
        <w:t xml:space="preserve"> and the feature variables are listed below:</w:t>
      </w:r>
    </w:p>
    <w:p w14:paraId="5709BFB7" w14:textId="77777777" w:rsidR="00FF468B" w:rsidRDefault="00FF468B" w:rsidP="00FF468B">
      <w:pPr>
        <w:pStyle w:val="Liststycke"/>
        <w:numPr>
          <w:ilvl w:val="0"/>
          <w:numId w:val="6"/>
        </w:numPr>
        <w:rPr>
          <w:lang w:val="en-US"/>
        </w:rPr>
      </w:pPr>
      <w:r>
        <w:rPr>
          <w:lang w:val="en-US"/>
        </w:rPr>
        <w:t>Max temperature (</w:t>
      </w:r>
      <w:r w:rsidRPr="007A710E">
        <w:t>°C</w:t>
      </w:r>
      <w:r>
        <w:rPr>
          <w:lang w:val="en-US"/>
        </w:rPr>
        <w:t>)</w:t>
      </w:r>
    </w:p>
    <w:p w14:paraId="2C0CB981" w14:textId="77777777" w:rsidR="00FF468B" w:rsidRDefault="00FF468B" w:rsidP="00FF468B">
      <w:pPr>
        <w:pStyle w:val="Liststycke"/>
        <w:numPr>
          <w:ilvl w:val="0"/>
          <w:numId w:val="6"/>
        </w:numPr>
        <w:rPr>
          <w:lang w:val="en-US"/>
        </w:rPr>
      </w:pPr>
      <w:r>
        <w:rPr>
          <w:lang w:val="en-US"/>
        </w:rPr>
        <w:t>Min temperature (</w:t>
      </w:r>
      <w:r w:rsidRPr="007A710E">
        <w:t>°C</w:t>
      </w:r>
      <w:r>
        <w:rPr>
          <w:lang w:val="en-US"/>
        </w:rPr>
        <w:t>)</w:t>
      </w:r>
    </w:p>
    <w:p w14:paraId="7F356486" w14:textId="77777777" w:rsidR="00FF468B" w:rsidRPr="007A710E" w:rsidRDefault="00FF468B" w:rsidP="00FF468B">
      <w:pPr>
        <w:pStyle w:val="Liststycke"/>
        <w:numPr>
          <w:ilvl w:val="0"/>
          <w:numId w:val="6"/>
        </w:numPr>
        <w:rPr>
          <w:lang w:val="en-US"/>
        </w:rPr>
      </w:pPr>
      <w:r>
        <w:rPr>
          <w:lang w:val="en-US"/>
        </w:rPr>
        <w:t>Average temperature (</w:t>
      </w:r>
      <w:r w:rsidRPr="007A710E">
        <w:t>°C)</w:t>
      </w:r>
    </w:p>
    <w:p w14:paraId="3E5E60A4" w14:textId="77777777" w:rsidR="00FF468B" w:rsidRDefault="00FF468B" w:rsidP="00FF468B">
      <w:pPr>
        <w:pStyle w:val="Liststycke"/>
        <w:numPr>
          <w:ilvl w:val="0"/>
          <w:numId w:val="6"/>
        </w:numPr>
        <w:rPr>
          <w:lang w:val="en-US"/>
        </w:rPr>
      </w:pPr>
      <w:r>
        <w:rPr>
          <w:lang w:val="en-US"/>
        </w:rPr>
        <w:t>Precipitation (sum, mm)</w:t>
      </w:r>
    </w:p>
    <w:p w14:paraId="45AE4613" w14:textId="77777777" w:rsidR="00FF468B" w:rsidRDefault="00FF468B" w:rsidP="00FF468B">
      <w:pPr>
        <w:pStyle w:val="Liststycke"/>
        <w:numPr>
          <w:ilvl w:val="0"/>
          <w:numId w:val="6"/>
        </w:numPr>
        <w:rPr>
          <w:lang w:val="en-US"/>
        </w:rPr>
      </w:pPr>
      <w:r>
        <w:rPr>
          <w:lang w:val="en-US"/>
        </w:rPr>
        <w:t>Rain (sum, mm)</w:t>
      </w:r>
    </w:p>
    <w:p w14:paraId="49C32037" w14:textId="77777777" w:rsidR="00FF468B" w:rsidRDefault="00FF468B" w:rsidP="00FF468B">
      <w:pPr>
        <w:pStyle w:val="Liststycke"/>
        <w:numPr>
          <w:ilvl w:val="0"/>
          <w:numId w:val="6"/>
        </w:numPr>
        <w:rPr>
          <w:lang w:val="en-US"/>
        </w:rPr>
      </w:pPr>
      <w:r>
        <w:rPr>
          <w:lang w:val="en-US"/>
        </w:rPr>
        <w:t>Snowfall (cm)</w:t>
      </w:r>
    </w:p>
    <w:p w14:paraId="5DB7CB99" w14:textId="77777777" w:rsidR="00FF468B" w:rsidRDefault="00FF468B" w:rsidP="00FF468B">
      <w:pPr>
        <w:pStyle w:val="Liststycke"/>
        <w:numPr>
          <w:ilvl w:val="0"/>
          <w:numId w:val="6"/>
        </w:numPr>
        <w:rPr>
          <w:lang w:val="en-US"/>
        </w:rPr>
      </w:pPr>
      <w:r>
        <w:rPr>
          <w:lang w:val="en-US"/>
        </w:rPr>
        <w:t>Wind speed (max 10 km/h)</w:t>
      </w:r>
    </w:p>
    <w:p w14:paraId="6F0AA2D1" w14:textId="77777777" w:rsidR="00FF468B" w:rsidRDefault="00FF468B" w:rsidP="00FF468B">
      <w:pPr>
        <w:pStyle w:val="Liststycke"/>
        <w:numPr>
          <w:ilvl w:val="0"/>
          <w:numId w:val="6"/>
        </w:numPr>
        <w:rPr>
          <w:lang w:val="en-US"/>
        </w:rPr>
      </w:pPr>
      <w:r>
        <w:rPr>
          <w:lang w:val="en-US"/>
        </w:rPr>
        <w:t>Wind gust (max 10 km/h)</w:t>
      </w:r>
    </w:p>
    <w:p w14:paraId="06151DE5" w14:textId="77777777" w:rsidR="00FF468B" w:rsidRDefault="00FF468B" w:rsidP="00FF468B">
      <w:pPr>
        <w:pStyle w:val="Liststycke"/>
        <w:numPr>
          <w:ilvl w:val="0"/>
          <w:numId w:val="6"/>
        </w:numPr>
        <w:rPr>
          <w:lang w:val="en-US"/>
        </w:rPr>
      </w:pPr>
      <w:r>
        <w:rPr>
          <w:lang w:val="en-US"/>
        </w:rPr>
        <w:t>Sunshine duration (min)</w:t>
      </w:r>
    </w:p>
    <w:p w14:paraId="7328984E" w14:textId="77777777" w:rsidR="00FF468B" w:rsidRDefault="00FF468B" w:rsidP="00FF468B">
      <w:pPr>
        <w:pStyle w:val="Liststycke"/>
        <w:numPr>
          <w:ilvl w:val="0"/>
          <w:numId w:val="6"/>
        </w:numPr>
        <w:rPr>
          <w:lang w:val="en-US"/>
        </w:rPr>
      </w:pPr>
      <w:r>
        <w:rPr>
          <w:lang w:val="en-US"/>
        </w:rPr>
        <w:t>Inflation (%)</w:t>
      </w:r>
    </w:p>
    <w:p w14:paraId="7767D86D" w14:textId="77777777" w:rsidR="00FF468B" w:rsidRPr="007A710E" w:rsidRDefault="00FF468B" w:rsidP="00FF468B">
      <w:pPr>
        <w:pStyle w:val="Liststycke"/>
        <w:numPr>
          <w:ilvl w:val="0"/>
          <w:numId w:val="6"/>
        </w:numPr>
        <w:rPr>
          <w:lang w:val="en-US"/>
        </w:rPr>
      </w:pPr>
      <w:r>
        <w:rPr>
          <w:lang w:val="en-US"/>
        </w:rPr>
        <w:t>Month</w:t>
      </w:r>
    </w:p>
    <w:p w14:paraId="65E6C39C" w14:textId="483FB5BD" w:rsidR="00FF468B" w:rsidRDefault="00FF468B" w:rsidP="00FF468B">
      <w:pPr>
        <w:rPr>
          <w:lang w:val="en-US"/>
        </w:rPr>
      </w:pPr>
      <w:r>
        <w:rPr>
          <w:lang w:val="en-US"/>
        </w:rPr>
        <w:t>A few design choices were made for the inflation and weather features.</w:t>
      </w:r>
      <w:r w:rsidRPr="00A65EAD">
        <w:rPr>
          <w:lang w:val="en-US"/>
        </w:rPr>
        <w:t xml:space="preserve"> </w:t>
      </w:r>
      <w:r w:rsidR="00C92D1A">
        <w:rPr>
          <w:lang w:val="en-US"/>
        </w:rPr>
        <w:t>The level</w:t>
      </w:r>
      <w:r>
        <w:rPr>
          <w:lang w:val="en-US"/>
        </w:rPr>
        <w:t xml:space="preserve"> of inflation </w:t>
      </w:r>
      <w:r w:rsidR="00C92D1A">
        <w:rPr>
          <w:lang w:val="en-US"/>
        </w:rPr>
        <w:t>was</w:t>
      </w:r>
      <w:r>
        <w:rPr>
          <w:lang w:val="en-US"/>
        </w:rPr>
        <w:t xml:space="preserve"> only provided once per month. Hence all days per month were filled with the same monthly inflation level, for the sake of modeling. Weather data was collected in SE3 region from 8 larger cities (</w:t>
      </w:r>
      <w:proofErr w:type="spellStart"/>
      <w:r>
        <w:rPr>
          <w:lang w:val="en-US"/>
        </w:rPr>
        <w:t>Göteborg</w:t>
      </w:r>
      <w:proofErr w:type="spellEnd"/>
      <w:r>
        <w:rPr>
          <w:lang w:val="en-US"/>
        </w:rPr>
        <w:t xml:space="preserve">, Karlstad, Jönköping, Stockholm, </w:t>
      </w:r>
      <w:proofErr w:type="spellStart"/>
      <w:r>
        <w:rPr>
          <w:lang w:val="en-US"/>
        </w:rPr>
        <w:t>Gävle</w:t>
      </w:r>
      <w:proofErr w:type="spellEnd"/>
      <w:r>
        <w:rPr>
          <w:lang w:val="en-US"/>
        </w:rPr>
        <w:t xml:space="preserve">, Falun, Mora, Uppsala). The </w:t>
      </w:r>
      <w:r w:rsidR="00C92D1A">
        <w:rPr>
          <w:lang w:val="en-US"/>
        </w:rPr>
        <w:t>rationale</w:t>
      </w:r>
      <w:r>
        <w:rPr>
          <w:lang w:val="en-US"/>
        </w:rPr>
        <w:t xml:space="preserve"> for this sample selection was that weather in large cities would affect the consumption (hence the price) most. These 8 cities are also geographically spread out over </w:t>
      </w:r>
      <w:r w:rsidR="00C92D1A">
        <w:rPr>
          <w:lang w:val="en-US"/>
        </w:rPr>
        <w:t>SE3 and</w:t>
      </w:r>
      <w:r>
        <w:rPr>
          <w:lang w:val="en-US"/>
        </w:rPr>
        <w:t xml:space="preserve"> would also generally describe the weather in this area. Finally, each feature (weather) was extracted as a mean of these 8 observations.</w:t>
      </w:r>
      <w:sdt>
        <w:sdtPr>
          <w:rPr>
            <w:lang w:val="en-US"/>
          </w:rPr>
          <w:id w:val="-1948997755"/>
          <w:citation/>
        </w:sdtPr>
        <w:sdtContent>
          <w:r w:rsidR="00446209">
            <w:rPr>
              <w:lang w:val="en-US"/>
            </w:rPr>
            <w:fldChar w:fldCharType="begin"/>
          </w:r>
          <w:r w:rsidR="00446209" w:rsidRPr="00446209">
            <w:instrText xml:space="preserve"> CITATION Mos24 \l 1053 </w:instrText>
          </w:r>
          <w:r w:rsidR="00446209">
            <w:rPr>
              <w:lang w:val="en-US"/>
            </w:rPr>
            <w:fldChar w:fldCharType="separate"/>
          </w:r>
          <w:r w:rsidR="00CD42A4">
            <w:rPr>
              <w:noProof/>
            </w:rPr>
            <w:t xml:space="preserve"> (Mosquera-López, 2024)</w:t>
          </w:r>
          <w:r w:rsidR="00446209">
            <w:rPr>
              <w:lang w:val="en-US"/>
            </w:rPr>
            <w:fldChar w:fldCharType="end"/>
          </w:r>
        </w:sdtContent>
      </w:sdt>
    </w:p>
    <w:p w14:paraId="75E2F901" w14:textId="4EA673FB" w:rsidR="00147F71" w:rsidRPr="00A44132" w:rsidRDefault="00532FC8">
      <w:pPr>
        <w:rPr>
          <w:lang w:val="en-US"/>
        </w:rPr>
      </w:pPr>
      <w:r w:rsidRPr="00FF468B">
        <w:rPr>
          <w:lang w:val="en-US"/>
        </w:rPr>
        <w:br w:type="page"/>
      </w:r>
    </w:p>
    <w:p w14:paraId="46BC32DF" w14:textId="05B22D8A" w:rsidR="00FF468B" w:rsidRDefault="00FF468B" w:rsidP="00F56C33">
      <w:pPr>
        <w:pStyle w:val="Rubrik1"/>
      </w:pPr>
      <w:bookmarkStart w:id="20" w:name="_Toc180158800"/>
      <w:r w:rsidRPr="00065F68">
        <w:lastRenderedPageBreak/>
        <w:t>Results and discussion</w:t>
      </w:r>
      <w:bookmarkEnd w:id="20"/>
    </w:p>
    <w:p w14:paraId="3CF868DC" w14:textId="15B5ED04" w:rsidR="00FF468B" w:rsidRDefault="00FF468B" w:rsidP="00FF468B">
      <w:pPr>
        <w:pStyle w:val="Rubrik2"/>
      </w:pPr>
      <w:bookmarkStart w:id="21" w:name="_Toc180158801"/>
      <w:r>
        <w:t>Training set results</w:t>
      </w:r>
      <w:bookmarkEnd w:id="21"/>
    </w:p>
    <w:p w14:paraId="20DB9438" w14:textId="01E792F4" w:rsidR="00FF468B" w:rsidRDefault="00FF468B" w:rsidP="00FF468B">
      <w:pPr>
        <w:pStyle w:val="Rubrik3"/>
      </w:pPr>
      <w:bookmarkStart w:id="22" w:name="_Toc180158802"/>
      <w:r w:rsidRPr="00065F68">
        <w:t>Exploratory data analysis</w:t>
      </w:r>
      <w:bookmarkEnd w:id="22"/>
    </w:p>
    <w:p w14:paraId="05D8287F" w14:textId="21865852" w:rsidR="00F943EA" w:rsidRPr="00F943EA" w:rsidRDefault="0067718E" w:rsidP="00F943EA">
      <w:r w:rsidRPr="0067718E">
        <w:rPr>
          <w:rFonts w:eastAsia="Times New Roman" w:cstheme="minorHAnsi"/>
          <w:lang w:eastAsia="sv-SE"/>
          <w14:ligatures w14:val="none"/>
        </w:rPr>
        <w:t xml:space="preserve">Data processed with the ETL pipeline was explored by plotting some aspects. This was done to better understand the data set variables and statistics (e.g. min, mean and max values). In Figure 1 the daily electricity and day </w:t>
      </w:r>
      <w:proofErr w:type="gramStart"/>
      <w:r w:rsidRPr="0067718E">
        <w:rPr>
          <w:rFonts w:eastAsia="Times New Roman" w:cstheme="minorHAnsi"/>
          <w:lang w:eastAsia="sv-SE"/>
          <w14:ligatures w14:val="none"/>
        </w:rPr>
        <w:t>ahead</w:t>
      </w:r>
      <w:proofErr w:type="gramEnd"/>
      <w:r>
        <w:rPr>
          <w:rFonts w:eastAsia="Times New Roman" w:cstheme="minorHAnsi"/>
          <w:lang w:eastAsia="sv-SE"/>
          <w14:ligatures w14:val="none"/>
        </w:rPr>
        <w:t xml:space="preserve"> </w:t>
      </w:r>
      <w:r w:rsidRPr="0067718E">
        <w:rPr>
          <w:rFonts w:eastAsia="Times New Roman" w:cstheme="minorHAnsi"/>
          <w:lang w:eastAsia="sv-SE"/>
          <w14:ligatures w14:val="none"/>
        </w:rPr>
        <w:t xml:space="preserve">prices are shown. General notes are that these prices are </w:t>
      </w:r>
      <w:proofErr w:type="gramStart"/>
      <w:r w:rsidRPr="0067718E">
        <w:rPr>
          <w:rFonts w:eastAsia="Times New Roman" w:cstheme="minorHAnsi"/>
          <w:lang w:eastAsia="sv-SE"/>
          <w14:ligatures w14:val="none"/>
        </w:rPr>
        <w:t>related</w:t>
      </w:r>
      <w:proofErr w:type="gramEnd"/>
      <w:r w:rsidRPr="0067718E">
        <w:rPr>
          <w:rFonts w:eastAsia="Times New Roman" w:cstheme="minorHAnsi"/>
          <w:lang w:eastAsia="sv-SE"/>
          <w14:ligatures w14:val="none"/>
        </w:rPr>
        <w:t xml:space="preserve"> and data is not linear. Other plots where also inspected (time vs rain, sunshine, etc) and can be seen in Appendix. As expected, some variables are </w:t>
      </w:r>
      <w:proofErr w:type="gramStart"/>
      <w:r w:rsidRPr="0067718E">
        <w:rPr>
          <w:rFonts w:eastAsia="Times New Roman" w:cstheme="minorHAnsi"/>
          <w:lang w:eastAsia="sv-SE"/>
          <w14:ligatures w14:val="none"/>
        </w:rPr>
        <w:t>similar to</w:t>
      </w:r>
      <w:proofErr w:type="gramEnd"/>
      <w:r w:rsidRPr="0067718E">
        <w:rPr>
          <w:rFonts w:eastAsia="Times New Roman" w:cstheme="minorHAnsi"/>
          <w:lang w:eastAsia="sv-SE"/>
          <w14:ligatures w14:val="none"/>
        </w:rPr>
        <w:t xml:space="preserve"> periodical waves (</w:t>
      </w:r>
      <w:proofErr w:type="spellStart"/>
      <w:r w:rsidRPr="0067718E">
        <w:rPr>
          <w:rFonts w:eastAsia="Times New Roman" w:cstheme="minorHAnsi"/>
          <w:lang w:eastAsia="sv-SE"/>
          <w14:ligatures w14:val="none"/>
        </w:rPr>
        <w:t>i.e</w:t>
      </w:r>
      <w:proofErr w:type="spellEnd"/>
      <w:r w:rsidRPr="0067718E">
        <w:rPr>
          <w:rFonts w:eastAsia="Times New Roman" w:cstheme="minorHAnsi"/>
          <w:lang w:eastAsia="sv-SE"/>
          <w14:ligatures w14:val="none"/>
        </w:rPr>
        <w:t xml:space="preserve"> sunshine ours and temperature) through the year, while others were not. Curiously, inflation does fit the day ahead prices well. All in all, the exploration in data was proven useful to better understand results in modelling.</w:t>
      </w:r>
      <w:r w:rsidR="00F943EA" w:rsidRPr="00F943EA">
        <w:rPr>
          <w:rFonts w:ascii="Segoe UI" w:eastAsia="Times New Roman" w:hAnsi="Segoe UI" w:cs="Segoe UI"/>
          <w:sz w:val="21"/>
          <w:szCs w:val="21"/>
          <w:lang w:eastAsia="sv-SE"/>
          <w14:ligatures w14:val="none"/>
        </w:rPr>
        <w:t> </w:t>
      </w:r>
    </w:p>
    <w:p w14:paraId="22D1E915" w14:textId="77777777" w:rsidR="00FF468B" w:rsidRDefault="00FF468B" w:rsidP="00B96155">
      <w:pPr>
        <w:keepNext/>
        <w:jc w:val="center"/>
      </w:pPr>
      <w:r w:rsidRPr="00121460">
        <w:rPr>
          <w:noProof/>
          <w:lang w:val="sv-SE"/>
        </w:rPr>
        <w:drawing>
          <wp:inline distT="0" distB="0" distL="0" distR="0" wp14:anchorId="65A2F96C" wp14:editId="384791B5">
            <wp:extent cx="3916393" cy="4756483"/>
            <wp:effectExtent l="0" t="0" r="8255" b="6350"/>
            <wp:docPr id="1680000504" name="Bildobjekt 2" descr="En bild som visar text, Graf,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00504" name="Bildobjekt 2" descr="En bild som visar text, Graf, skärmbild, diagram&#10;&#10;Automatiskt genererad beskriv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8184" cy="4758658"/>
                    </a:xfrm>
                    <a:prstGeom prst="rect">
                      <a:avLst/>
                    </a:prstGeom>
                    <a:noFill/>
                    <a:ln>
                      <a:noFill/>
                    </a:ln>
                  </pic:spPr>
                </pic:pic>
              </a:graphicData>
            </a:graphic>
          </wp:inline>
        </w:drawing>
      </w:r>
    </w:p>
    <w:p w14:paraId="69E7A211" w14:textId="77777777" w:rsidR="00FF468B" w:rsidRPr="00121460" w:rsidRDefault="00FF468B" w:rsidP="00B96155">
      <w:pPr>
        <w:pStyle w:val="Beskrivning"/>
        <w:jc w:val="center"/>
      </w:pPr>
      <w:bookmarkStart w:id="23" w:name="_Ref179892402"/>
      <w:r>
        <w:t xml:space="preserve">Figure </w:t>
      </w:r>
      <w:r>
        <w:fldChar w:fldCharType="begin"/>
      </w:r>
      <w:r>
        <w:instrText xml:space="preserve"> SEQ Figure \* ARABIC </w:instrText>
      </w:r>
      <w:r>
        <w:fldChar w:fldCharType="separate"/>
      </w:r>
      <w:r>
        <w:rPr>
          <w:noProof/>
        </w:rPr>
        <w:t>1</w:t>
      </w:r>
      <w:r>
        <w:fldChar w:fldCharType="end"/>
      </w:r>
      <w:bookmarkEnd w:id="23"/>
      <w:r>
        <w:t>: Mean electricity prices (actual and day ahead) from 2015 to 2024.</w:t>
      </w:r>
    </w:p>
    <w:p w14:paraId="0085D0BC" w14:textId="77777777" w:rsidR="00FF468B" w:rsidRPr="0067718E" w:rsidRDefault="00FF468B" w:rsidP="0067718E">
      <w:pPr>
        <w:rPr>
          <w:lang w:val="sv-SE"/>
        </w:rPr>
      </w:pPr>
    </w:p>
    <w:p w14:paraId="28A564FC" w14:textId="17D3991B" w:rsidR="00FF468B" w:rsidRDefault="00FF468B" w:rsidP="00FF468B">
      <w:pPr>
        <w:pStyle w:val="Rubrik3"/>
      </w:pPr>
      <w:bookmarkStart w:id="24" w:name="_Toc180158803"/>
      <w:r w:rsidRPr="00065F68">
        <w:t>Model evaluation</w:t>
      </w:r>
      <w:bookmarkEnd w:id="24"/>
    </w:p>
    <w:p w14:paraId="6C1FE339" w14:textId="35EBF81D" w:rsidR="00FF468B" w:rsidRPr="0038029C" w:rsidRDefault="00FF468B" w:rsidP="00FF468B">
      <w:r>
        <w:t xml:space="preserve">Models were evaluated on the training set and the results can be seen in </w:t>
      </w:r>
      <w:r>
        <w:fldChar w:fldCharType="begin"/>
      </w:r>
      <w:r>
        <w:instrText xml:space="preserve"> REF _Ref179881132 \h </w:instrText>
      </w:r>
      <w:r>
        <w:fldChar w:fldCharType="separate"/>
      </w:r>
      <w:r>
        <w:t xml:space="preserve">Tabell </w:t>
      </w:r>
      <w:r>
        <w:rPr>
          <w:noProof/>
        </w:rPr>
        <w:t>1</w:t>
      </w:r>
      <w:r>
        <w:fldChar w:fldCharType="end"/>
      </w:r>
      <w:r>
        <w:t>. The linear and did not perform well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&lt; 0.5). The linear model </w:t>
      </w:r>
      <w:r w:rsidR="00DD5494">
        <w:t>is useful when</w:t>
      </w:r>
      <w:r>
        <w:t xml:space="preserve"> that data fits well around a linear (e.g. linear combination) curve. As seen in </w:t>
      </w:r>
      <w:r>
        <w:fldChar w:fldCharType="begin"/>
      </w:r>
      <w:r>
        <w:instrText xml:space="preserve"> REF _Ref179892402 \h </w:instrText>
      </w:r>
      <w:r>
        <w:fldChar w:fldCharType="separate"/>
      </w:r>
      <w:r>
        <w:t xml:space="preserve">Figure </w:t>
      </w:r>
      <w:r>
        <w:rPr>
          <w:noProof/>
        </w:rPr>
        <w:t>1</w:t>
      </w:r>
      <w:r>
        <w:fldChar w:fldCharType="end"/>
      </w:r>
      <w:r>
        <w:t xml:space="preserve">, the data is not linear. This notion suggests the opposite, that a model (i.e. CART) suitable for </w:t>
      </w:r>
      <w:r w:rsidR="00B96155">
        <w:t>non-linear</w:t>
      </w:r>
      <w:r>
        <w:t xml:space="preserve"> data would yield better metrics. This was true for tested CART model. By increasing the </w:t>
      </w:r>
      <w:r w:rsidR="00BF452D">
        <w:t>number</w:t>
      </w:r>
      <w:r>
        <w:t xml:space="preserve"> of trees (Random Forest and Ranger), the </w:t>
      </w:r>
      <w:r>
        <w:lastRenderedPageBreak/>
        <w:t xml:space="preserve">RMSE (%) dropped from 60 % to 21-25 %. This </w:t>
      </w:r>
      <w:r w:rsidR="00DD5494">
        <w:t>improvement</w:t>
      </w:r>
      <w:r>
        <w:t xml:space="preserve"> in RMSE (%) may be explained by that the CART model consists of 1 tree, whereas the Ranger consists of 500 trees. Probably, the entire ensemble could make better predictions due to the “wisdom of the crowd” effect. All in all, the results of tested models are what to be expected. This is also verified by the general increase of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which is gained from switching form linear model to CART, and subsequently Random Forest/Ranger model.</w:t>
      </w:r>
      <w:sdt>
        <w:sdtPr>
          <w:id w:val="-1220510149"/>
          <w:citation/>
        </w:sdtPr>
        <w:sdtContent>
          <w:r w:rsidR="0067718E">
            <w:fldChar w:fldCharType="begin"/>
          </w:r>
          <w:r w:rsidR="0067718E" w:rsidRPr="0067718E">
            <w:instrText xml:space="preserve"> CITATION Ami24 \l 1053 </w:instrText>
          </w:r>
          <w:r w:rsidR="0067718E">
            <w:fldChar w:fldCharType="separate"/>
          </w:r>
          <w:r w:rsidR="00CD42A4">
            <w:rPr>
              <w:noProof/>
            </w:rPr>
            <w:t xml:space="preserve"> (Yadav, 2024)</w:t>
          </w:r>
          <w:r w:rsidR="0067718E">
            <w:fldChar w:fldCharType="end"/>
          </w:r>
        </w:sdtContent>
      </w:sdt>
    </w:p>
    <w:p w14:paraId="6FB93987" w14:textId="2F6EAEA4" w:rsidR="00FF468B" w:rsidRDefault="00FF468B" w:rsidP="00B96155">
      <w:pPr>
        <w:pStyle w:val="Beskrivning"/>
        <w:keepNext/>
        <w:jc w:val="center"/>
      </w:pPr>
      <w:bookmarkStart w:id="25" w:name="_Ref179881132"/>
      <w:r>
        <w:t>Tab</w:t>
      </w:r>
      <w:r w:rsidR="00CD42A4">
        <w:t>l</w:t>
      </w:r>
      <w:r>
        <w:t>e</w:t>
      </w:r>
      <w:r w:rsidR="00CD42A4">
        <w:t xml:space="preserve"> 2</w:t>
      </w:r>
      <w:bookmarkEnd w:id="25"/>
      <w:r>
        <w:t>: Results metrics of models on training set.</w:t>
      </w:r>
    </w:p>
    <w:tbl>
      <w:tblPr>
        <w:tblStyle w:val="Tabellrutnt"/>
        <w:tblW w:w="0" w:type="auto"/>
        <w:jc w:val="center"/>
        <w:tblLook w:val="04A0" w:firstRow="1" w:lastRow="0" w:firstColumn="1" w:lastColumn="0" w:noHBand="0" w:noVBand="1"/>
      </w:tblPr>
      <w:tblGrid>
        <w:gridCol w:w="2694"/>
        <w:gridCol w:w="1349"/>
        <w:gridCol w:w="1707"/>
        <w:gridCol w:w="1707"/>
      </w:tblGrid>
      <w:tr w:rsidR="00FF468B" w:rsidRPr="00065F68" w14:paraId="6F847934" w14:textId="77777777" w:rsidTr="00B96155">
        <w:trPr>
          <w:trHeight w:val="345"/>
          <w:jc w:val="center"/>
        </w:trPr>
        <w:tc>
          <w:tcPr>
            <w:tcW w:w="2694" w:type="dxa"/>
          </w:tcPr>
          <w:p w14:paraId="2FE0E23C" w14:textId="77777777" w:rsidR="00FF468B" w:rsidRPr="00F8507E" w:rsidRDefault="00FF468B" w:rsidP="00B8688B">
            <w:pPr>
              <w:jc w:val="center"/>
              <w:rPr>
                <w:b/>
                <w:bCs/>
              </w:rPr>
            </w:pPr>
            <w:r w:rsidRPr="00F8507E">
              <w:rPr>
                <w:b/>
                <w:bCs/>
              </w:rPr>
              <w:t>Regression model</w:t>
            </w:r>
          </w:p>
        </w:tc>
        <w:tc>
          <w:tcPr>
            <w:tcW w:w="1349" w:type="dxa"/>
          </w:tcPr>
          <w:p w14:paraId="6153EABE" w14:textId="77777777" w:rsidR="00FF468B" w:rsidRPr="00F8507E" w:rsidRDefault="00FF468B" w:rsidP="00B8688B">
            <w:pPr>
              <w:jc w:val="center"/>
              <w:rPr>
                <w:b/>
                <w:bCs/>
              </w:rPr>
            </w:pPr>
            <w:r w:rsidRPr="00F8507E">
              <w:rPr>
                <w:b/>
                <w:bCs/>
              </w:rPr>
              <w:t>RMSE</w:t>
            </w:r>
          </w:p>
        </w:tc>
        <w:tc>
          <w:tcPr>
            <w:tcW w:w="1707" w:type="dxa"/>
          </w:tcPr>
          <w:p w14:paraId="6B6157C8" w14:textId="77777777" w:rsidR="00FF468B" w:rsidRPr="00BE5F64" w:rsidRDefault="00FF468B" w:rsidP="00B8688B">
            <w:pPr>
              <w:jc w:val="center"/>
              <w:rPr>
                <w:rFonts w:ascii="Aptos Display" w:eastAsia="Times New Roman" w:hAnsi="Aptos Display"/>
                <w:b/>
                <w:bCs/>
              </w:rPr>
            </w:pPr>
            <w:r>
              <w:rPr>
                <w:rFonts w:ascii="Aptos Display" w:eastAsia="Times New Roman" w:hAnsi="Aptos Display"/>
                <w:b/>
                <w:bCs/>
              </w:rPr>
              <w:t>RMSE (%)</w:t>
            </w:r>
            <w:r>
              <w:rPr>
                <w:rFonts w:ascii="Aptos Display" w:eastAsia="Times New Roman" w:hAnsi="Aptos Display"/>
                <w:b/>
                <w:bCs/>
                <w:vertAlign w:val="superscript"/>
              </w:rPr>
              <w:t>1</w:t>
            </w:r>
          </w:p>
        </w:tc>
        <w:tc>
          <w:tcPr>
            <w:tcW w:w="1707" w:type="dxa"/>
          </w:tcPr>
          <w:p w14:paraId="10718EEB" w14:textId="77777777" w:rsidR="00FF468B" w:rsidRPr="00F8507E" w:rsidRDefault="00000000" w:rsidP="00B8688B">
            <w:pPr>
              <w:jc w:val="center"/>
              <w:rPr>
                <w:b/>
                <w:bCs/>
              </w:rPr>
            </w:pPr>
            <m:oMathPara>
              <m:oMath>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adjusted</m:t>
                    </m:r>
                  </m:sub>
                  <m:sup>
                    <m:r>
                      <m:rPr>
                        <m:sty m:val="bi"/>
                      </m:rPr>
                      <w:rPr>
                        <w:rFonts w:ascii="Cambria Math" w:hAnsi="Cambria Math"/>
                      </w:rPr>
                      <m:t>2</m:t>
                    </m:r>
                  </m:sup>
                </m:sSubSup>
              </m:oMath>
            </m:oMathPara>
          </w:p>
        </w:tc>
      </w:tr>
      <w:tr w:rsidR="00FF468B" w:rsidRPr="00065F68" w14:paraId="3D65F171" w14:textId="77777777" w:rsidTr="00B96155">
        <w:trPr>
          <w:trHeight w:val="289"/>
          <w:jc w:val="center"/>
        </w:trPr>
        <w:tc>
          <w:tcPr>
            <w:tcW w:w="2694" w:type="dxa"/>
          </w:tcPr>
          <w:p w14:paraId="482AA3B2" w14:textId="77777777" w:rsidR="00FF468B" w:rsidRPr="00065F68" w:rsidRDefault="00FF468B" w:rsidP="00B8688B">
            <w:pPr>
              <w:jc w:val="center"/>
            </w:pPr>
            <w:r>
              <w:t>Linear</w:t>
            </w:r>
          </w:p>
        </w:tc>
        <w:tc>
          <w:tcPr>
            <w:tcW w:w="1349" w:type="dxa"/>
          </w:tcPr>
          <w:p w14:paraId="26D6BB68" w14:textId="77777777" w:rsidR="00FF468B" w:rsidRPr="00065F68" w:rsidRDefault="00FF468B" w:rsidP="00B8688B">
            <w:pPr>
              <w:jc w:val="center"/>
            </w:pPr>
            <w:r>
              <w:t>47.5</w:t>
            </w:r>
          </w:p>
        </w:tc>
        <w:tc>
          <w:tcPr>
            <w:tcW w:w="1707" w:type="dxa"/>
          </w:tcPr>
          <w:p w14:paraId="16E05329" w14:textId="77777777" w:rsidR="00FF468B" w:rsidRDefault="00FF468B" w:rsidP="00B8688B">
            <w:pPr>
              <w:jc w:val="center"/>
            </w:pPr>
            <w:r>
              <w:t>80</w:t>
            </w:r>
          </w:p>
        </w:tc>
        <w:tc>
          <w:tcPr>
            <w:tcW w:w="1707" w:type="dxa"/>
          </w:tcPr>
          <w:p w14:paraId="36E2FF39" w14:textId="77777777" w:rsidR="00FF468B" w:rsidRPr="00065F68" w:rsidRDefault="00FF468B" w:rsidP="00B8688B">
            <w:pPr>
              <w:jc w:val="center"/>
            </w:pPr>
            <w:r>
              <w:t>0.42</w:t>
            </w:r>
          </w:p>
        </w:tc>
      </w:tr>
      <w:tr w:rsidR="00FF468B" w:rsidRPr="00065F68" w14:paraId="61ACA836" w14:textId="77777777" w:rsidTr="00B96155">
        <w:trPr>
          <w:trHeight w:val="289"/>
          <w:jc w:val="center"/>
        </w:trPr>
        <w:tc>
          <w:tcPr>
            <w:tcW w:w="2694" w:type="dxa"/>
          </w:tcPr>
          <w:p w14:paraId="0AEC5DB0" w14:textId="77777777" w:rsidR="00FF468B" w:rsidRDefault="00FF468B" w:rsidP="00B8688B">
            <w:pPr>
              <w:jc w:val="center"/>
            </w:pPr>
            <w:r>
              <w:t>CART</w:t>
            </w:r>
          </w:p>
        </w:tc>
        <w:tc>
          <w:tcPr>
            <w:tcW w:w="1349" w:type="dxa"/>
          </w:tcPr>
          <w:p w14:paraId="28D2D00D" w14:textId="77777777" w:rsidR="00FF468B" w:rsidRPr="00065F68" w:rsidRDefault="00FF468B" w:rsidP="00B8688B">
            <w:pPr>
              <w:jc w:val="center"/>
            </w:pPr>
            <w:r>
              <w:t>36.0</w:t>
            </w:r>
          </w:p>
        </w:tc>
        <w:tc>
          <w:tcPr>
            <w:tcW w:w="1707" w:type="dxa"/>
          </w:tcPr>
          <w:p w14:paraId="3A845585" w14:textId="77777777" w:rsidR="00FF468B" w:rsidRDefault="00FF468B" w:rsidP="00B8688B">
            <w:pPr>
              <w:jc w:val="center"/>
            </w:pPr>
            <w:r>
              <w:t>60</w:t>
            </w:r>
          </w:p>
        </w:tc>
        <w:tc>
          <w:tcPr>
            <w:tcW w:w="1707" w:type="dxa"/>
          </w:tcPr>
          <w:p w14:paraId="01D19E25" w14:textId="77777777" w:rsidR="00FF468B" w:rsidRPr="00065F68" w:rsidRDefault="00FF468B" w:rsidP="00B8688B">
            <w:pPr>
              <w:jc w:val="center"/>
            </w:pPr>
            <w:r>
              <w:t>0.67</w:t>
            </w:r>
          </w:p>
        </w:tc>
      </w:tr>
      <w:tr w:rsidR="00FF468B" w:rsidRPr="00065F68" w14:paraId="3C1EE4B2" w14:textId="77777777" w:rsidTr="00B96155">
        <w:trPr>
          <w:trHeight w:val="304"/>
          <w:jc w:val="center"/>
        </w:trPr>
        <w:tc>
          <w:tcPr>
            <w:tcW w:w="2694" w:type="dxa"/>
          </w:tcPr>
          <w:p w14:paraId="37BE175B" w14:textId="77777777" w:rsidR="00FF468B" w:rsidRPr="00065F68" w:rsidRDefault="00FF468B" w:rsidP="00B8688B">
            <w:pPr>
              <w:jc w:val="center"/>
            </w:pPr>
            <w:r>
              <w:t>Random Forest</w:t>
            </w:r>
          </w:p>
        </w:tc>
        <w:tc>
          <w:tcPr>
            <w:tcW w:w="1349" w:type="dxa"/>
          </w:tcPr>
          <w:p w14:paraId="1292D295" w14:textId="77777777" w:rsidR="00FF468B" w:rsidRPr="00065F68" w:rsidRDefault="00FF468B" w:rsidP="00B8688B">
            <w:pPr>
              <w:jc w:val="center"/>
            </w:pPr>
            <w:r>
              <w:t>14.9</w:t>
            </w:r>
          </w:p>
        </w:tc>
        <w:tc>
          <w:tcPr>
            <w:tcW w:w="1707" w:type="dxa"/>
          </w:tcPr>
          <w:p w14:paraId="25A54D69" w14:textId="77777777" w:rsidR="00FF468B" w:rsidRDefault="00FF468B" w:rsidP="00B8688B">
            <w:pPr>
              <w:jc w:val="center"/>
            </w:pPr>
            <w:r>
              <w:t>25</w:t>
            </w:r>
          </w:p>
        </w:tc>
        <w:tc>
          <w:tcPr>
            <w:tcW w:w="1707" w:type="dxa"/>
          </w:tcPr>
          <w:p w14:paraId="51978039" w14:textId="77777777" w:rsidR="00FF468B" w:rsidRPr="00065F68" w:rsidRDefault="00FF468B" w:rsidP="00B8688B">
            <w:pPr>
              <w:jc w:val="center"/>
            </w:pPr>
            <w:r>
              <w:t>0.96</w:t>
            </w:r>
          </w:p>
        </w:tc>
      </w:tr>
      <w:tr w:rsidR="00FF468B" w:rsidRPr="00065F68" w14:paraId="29C6A02B" w14:textId="77777777" w:rsidTr="00B96155">
        <w:trPr>
          <w:trHeight w:val="289"/>
          <w:jc w:val="center"/>
        </w:trPr>
        <w:tc>
          <w:tcPr>
            <w:tcW w:w="2694" w:type="dxa"/>
          </w:tcPr>
          <w:p w14:paraId="08386047" w14:textId="77777777" w:rsidR="00FF468B" w:rsidRPr="00065F68" w:rsidRDefault="00FF468B" w:rsidP="00B8688B">
            <w:pPr>
              <w:jc w:val="center"/>
            </w:pPr>
            <w:r>
              <w:t>Ranger</w:t>
            </w:r>
          </w:p>
        </w:tc>
        <w:tc>
          <w:tcPr>
            <w:tcW w:w="1349" w:type="dxa"/>
          </w:tcPr>
          <w:p w14:paraId="75D22E93" w14:textId="77777777" w:rsidR="00FF468B" w:rsidRPr="00065F68" w:rsidRDefault="00FF468B" w:rsidP="00B8688B">
            <w:pPr>
              <w:jc w:val="center"/>
            </w:pPr>
            <w:r>
              <w:t>12.2</w:t>
            </w:r>
          </w:p>
        </w:tc>
        <w:tc>
          <w:tcPr>
            <w:tcW w:w="1707" w:type="dxa"/>
          </w:tcPr>
          <w:p w14:paraId="1B51B2BE" w14:textId="77777777" w:rsidR="00FF468B" w:rsidRPr="00065F68" w:rsidRDefault="00FF468B" w:rsidP="00B8688B">
            <w:pPr>
              <w:jc w:val="center"/>
            </w:pPr>
            <w:r>
              <w:t>21</w:t>
            </w:r>
          </w:p>
        </w:tc>
        <w:tc>
          <w:tcPr>
            <w:tcW w:w="1707" w:type="dxa"/>
          </w:tcPr>
          <w:p w14:paraId="2842E7E2" w14:textId="77777777" w:rsidR="00FF468B" w:rsidRPr="00065F68" w:rsidRDefault="00FF468B" w:rsidP="00B8688B">
            <w:pPr>
              <w:jc w:val="center"/>
            </w:pPr>
            <w:r w:rsidRPr="00065F68">
              <w:t>0.97</w:t>
            </w:r>
          </w:p>
        </w:tc>
      </w:tr>
    </w:tbl>
    <w:p w14:paraId="43FB6E02" w14:textId="56AD9B12" w:rsidR="00FF468B" w:rsidRPr="001E58F5" w:rsidRDefault="00FF468B" w:rsidP="00FF468B">
      <w:r>
        <w:rPr>
          <w:vertAlign w:val="superscript"/>
        </w:rPr>
        <w:t>1</w:t>
      </w:r>
      <w:r>
        <w:t xml:space="preserve">Calculated from mean of train data set of 59,50 </w:t>
      </w:r>
      <w:proofErr w:type="spellStart"/>
      <w:r>
        <w:t>öre</w:t>
      </w:r>
      <w:proofErr w:type="spellEnd"/>
      <w:r>
        <w:t xml:space="preserve">/kWh. </w:t>
      </w:r>
      <w:r w:rsidRPr="001E58F5">
        <w:t xml:space="preserve">Min and max </w:t>
      </w:r>
      <w:r w:rsidR="001B2E3B" w:rsidRPr="001E58F5">
        <w:t>were</w:t>
      </w:r>
      <w:r w:rsidRPr="001E58F5">
        <w:t xml:space="preserve"> -7,8 respectively 551,41 </w:t>
      </w:r>
      <w:proofErr w:type="spellStart"/>
      <w:r w:rsidRPr="001E58F5">
        <w:t>öre</w:t>
      </w:r>
      <w:proofErr w:type="spellEnd"/>
      <w:r w:rsidRPr="001E58F5">
        <w:t>/kWh.</w:t>
      </w:r>
    </w:p>
    <w:p w14:paraId="1FB81B25" w14:textId="4951EAAB" w:rsidR="00FF468B" w:rsidRDefault="00FF468B" w:rsidP="00FF468B">
      <w:pPr>
        <w:pStyle w:val="Rubrik3"/>
      </w:pPr>
      <w:bookmarkStart w:id="26" w:name="_Toc180158804"/>
      <w:r>
        <w:t>Variable importance</w:t>
      </w:r>
      <w:bookmarkEnd w:id="26"/>
    </w:p>
    <w:p w14:paraId="74F61ACD" w14:textId="7F765880" w:rsidR="00FF468B" w:rsidRDefault="00FF468B" w:rsidP="00FF468B">
      <w:r>
        <w:t xml:space="preserve">Variable importance was calculated for Random Forest and Ranger models, which are shown in </w:t>
      </w:r>
      <w:r>
        <w:fldChar w:fldCharType="begin"/>
      </w:r>
      <w:r>
        <w:instrText xml:space="preserve"> REF _Ref179885699 \h </w:instrText>
      </w:r>
      <w:r>
        <w:fldChar w:fldCharType="separate"/>
      </w:r>
      <w:r>
        <w:t>Tab</w:t>
      </w:r>
      <w:r w:rsidR="00DD5494">
        <w:t>le</w:t>
      </w:r>
      <w:r>
        <w:t xml:space="preserve"> </w:t>
      </w:r>
      <w:r>
        <w:rPr>
          <w:noProof/>
        </w:rPr>
        <w:t>2</w:t>
      </w:r>
      <w:r>
        <w:fldChar w:fldCharType="end"/>
      </w:r>
      <w:r>
        <w:t>. The results show that (1) similar metrics are obtained for both models and (2) inflation appears to be most important (100). Other weather data also affect (up to 22) the model prediction. The mean decrease in MSE is therefore most affected by inflation, hence inflation is the most important variable.</w:t>
      </w:r>
    </w:p>
    <w:p w14:paraId="60DDF9B6" w14:textId="7E6C7616" w:rsidR="00FF468B" w:rsidRPr="00B96DA2" w:rsidRDefault="00FF468B" w:rsidP="00FF468B">
      <w:r>
        <w:t>The similarity of results is coupled with that the Random Forest and Ranger are closely related. Overall, the Ranger model is an optimized version of the Random Forest model. Thus, it is to be expected that both models yield similar results. However, it is also interesting to notice that with these data dimensions it is indicated that it is difficult to optimize a random forest model to improve prediction capacity.</w:t>
      </w:r>
    </w:p>
    <w:p w14:paraId="0DD7BBCF" w14:textId="3C1262E2" w:rsidR="00FF468B" w:rsidRDefault="00FF468B" w:rsidP="00B96155">
      <w:pPr>
        <w:pStyle w:val="Beskrivning"/>
        <w:keepNext/>
        <w:jc w:val="center"/>
      </w:pPr>
      <w:bookmarkStart w:id="27" w:name="_Ref179885699"/>
      <w:r>
        <w:t>Tab</w:t>
      </w:r>
      <w:r w:rsidR="00CD42A4">
        <w:t>l</w:t>
      </w:r>
      <w:r>
        <w:t>e</w:t>
      </w:r>
      <w:bookmarkEnd w:id="27"/>
      <w:r w:rsidR="00CD42A4">
        <w:t xml:space="preserve"> 3</w:t>
      </w:r>
      <w:r>
        <w:t>: Variable importance for Random Forest and Ranger models.</w:t>
      </w:r>
    </w:p>
    <w:tbl>
      <w:tblPr>
        <w:tblStyle w:val="Tabellrutnt"/>
        <w:tblW w:w="0" w:type="auto"/>
        <w:tblInd w:w="-5" w:type="dxa"/>
        <w:tblLook w:val="04A0" w:firstRow="1" w:lastRow="0" w:firstColumn="1" w:lastColumn="0" w:noHBand="0" w:noVBand="1"/>
      </w:tblPr>
      <w:tblGrid>
        <w:gridCol w:w="3544"/>
        <w:gridCol w:w="2552"/>
        <w:gridCol w:w="2409"/>
      </w:tblGrid>
      <w:tr w:rsidR="00FF468B" w14:paraId="783F8B44" w14:textId="77777777" w:rsidTr="00B8688B">
        <w:tc>
          <w:tcPr>
            <w:tcW w:w="3544" w:type="dxa"/>
          </w:tcPr>
          <w:p w14:paraId="284CBFCE" w14:textId="77777777" w:rsidR="00FF468B" w:rsidRPr="00A0629F" w:rsidRDefault="00FF468B" w:rsidP="00B8688B">
            <w:pPr>
              <w:spacing w:line="259" w:lineRule="auto"/>
              <w:jc w:val="center"/>
              <w:rPr>
                <w:b/>
                <w:bCs/>
              </w:rPr>
            </w:pPr>
            <w:r w:rsidRPr="00A0629F">
              <w:rPr>
                <w:b/>
                <w:bCs/>
              </w:rPr>
              <w:t>Variable</w:t>
            </w:r>
          </w:p>
        </w:tc>
        <w:tc>
          <w:tcPr>
            <w:tcW w:w="2552" w:type="dxa"/>
          </w:tcPr>
          <w:p w14:paraId="2366FFE1" w14:textId="77777777" w:rsidR="00FF468B" w:rsidRPr="00A0629F" w:rsidRDefault="00FF468B" w:rsidP="00B8688B">
            <w:pPr>
              <w:spacing w:line="259" w:lineRule="auto"/>
              <w:jc w:val="center"/>
              <w:rPr>
                <w:b/>
                <w:bCs/>
              </w:rPr>
            </w:pPr>
            <w:r w:rsidRPr="00A0629F">
              <w:rPr>
                <w:b/>
                <w:bCs/>
              </w:rPr>
              <w:t>Random Forest</w:t>
            </w:r>
          </w:p>
        </w:tc>
        <w:tc>
          <w:tcPr>
            <w:tcW w:w="2409" w:type="dxa"/>
          </w:tcPr>
          <w:p w14:paraId="41731D80" w14:textId="77777777" w:rsidR="00FF468B" w:rsidRPr="00A0629F" w:rsidRDefault="00FF468B" w:rsidP="00B8688B">
            <w:pPr>
              <w:spacing w:line="259" w:lineRule="auto"/>
              <w:jc w:val="center"/>
              <w:rPr>
                <w:b/>
                <w:bCs/>
              </w:rPr>
            </w:pPr>
            <w:r w:rsidRPr="00A0629F">
              <w:rPr>
                <w:b/>
                <w:bCs/>
              </w:rPr>
              <w:t>Ranger</w:t>
            </w:r>
          </w:p>
        </w:tc>
      </w:tr>
      <w:tr w:rsidR="00FF468B" w14:paraId="33763CBA" w14:textId="77777777" w:rsidTr="00B8688B">
        <w:tc>
          <w:tcPr>
            <w:tcW w:w="3544" w:type="dxa"/>
          </w:tcPr>
          <w:p w14:paraId="38CEB2C1" w14:textId="77777777" w:rsidR="00FF468B" w:rsidRDefault="00FF468B" w:rsidP="00B8688B">
            <w:pPr>
              <w:spacing w:line="259" w:lineRule="auto"/>
              <w:ind w:left="360"/>
              <w:jc w:val="center"/>
            </w:pPr>
            <w:r>
              <w:t>Max temperature (</w:t>
            </w:r>
            <w:r w:rsidRPr="007A710E">
              <w:t>°C</w:t>
            </w:r>
            <w:r>
              <w:t>)</w:t>
            </w:r>
          </w:p>
        </w:tc>
        <w:tc>
          <w:tcPr>
            <w:tcW w:w="2552" w:type="dxa"/>
          </w:tcPr>
          <w:p w14:paraId="6CAC641C" w14:textId="561FB53B" w:rsidR="00FF468B" w:rsidRDefault="00FF468B" w:rsidP="00B8688B">
            <w:pPr>
              <w:spacing w:line="259" w:lineRule="auto"/>
              <w:jc w:val="center"/>
            </w:pPr>
            <w:r>
              <w:t>18</w:t>
            </w:r>
          </w:p>
        </w:tc>
        <w:tc>
          <w:tcPr>
            <w:tcW w:w="2409" w:type="dxa"/>
          </w:tcPr>
          <w:p w14:paraId="2C8989BF" w14:textId="3C298016" w:rsidR="00FF468B" w:rsidRDefault="00FF468B" w:rsidP="00B8688B">
            <w:pPr>
              <w:spacing w:line="259" w:lineRule="auto"/>
              <w:jc w:val="center"/>
            </w:pPr>
            <w:r>
              <w:t>18</w:t>
            </w:r>
          </w:p>
        </w:tc>
      </w:tr>
      <w:tr w:rsidR="00FF468B" w14:paraId="06959EAC" w14:textId="77777777" w:rsidTr="00B8688B">
        <w:tc>
          <w:tcPr>
            <w:tcW w:w="3544" w:type="dxa"/>
          </w:tcPr>
          <w:p w14:paraId="5A048B54" w14:textId="77777777" w:rsidR="00FF468B" w:rsidRDefault="00FF468B" w:rsidP="00B8688B">
            <w:pPr>
              <w:spacing w:line="259" w:lineRule="auto"/>
              <w:ind w:left="360"/>
              <w:jc w:val="center"/>
            </w:pPr>
            <w:r>
              <w:t>Min temperature (</w:t>
            </w:r>
            <w:r w:rsidRPr="007A710E">
              <w:t>°C</w:t>
            </w:r>
            <w:r>
              <w:t>)</w:t>
            </w:r>
          </w:p>
        </w:tc>
        <w:tc>
          <w:tcPr>
            <w:tcW w:w="2552" w:type="dxa"/>
          </w:tcPr>
          <w:p w14:paraId="7B61F499" w14:textId="11CB0ADD" w:rsidR="00FF468B" w:rsidRDefault="00FF468B" w:rsidP="00B8688B">
            <w:pPr>
              <w:spacing w:line="259" w:lineRule="auto"/>
              <w:jc w:val="center"/>
            </w:pPr>
            <w:r>
              <w:t>10</w:t>
            </w:r>
          </w:p>
        </w:tc>
        <w:tc>
          <w:tcPr>
            <w:tcW w:w="2409" w:type="dxa"/>
          </w:tcPr>
          <w:p w14:paraId="77F17EAD" w14:textId="34673C05" w:rsidR="00FF468B" w:rsidRDefault="00FF468B" w:rsidP="00B8688B">
            <w:pPr>
              <w:spacing w:line="259" w:lineRule="auto"/>
              <w:jc w:val="center"/>
            </w:pPr>
            <w:r>
              <w:t>11</w:t>
            </w:r>
          </w:p>
        </w:tc>
      </w:tr>
      <w:tr w:rsidR="00FF468B" w14:paraId="541D3325" w14:textId="77777777" w:rsidTr="00B8688B">
        <w:tc>
          <w:tcPr>
            <w:tcW w:w="3544" w:type="dxa"/>
          </w:tcPr>
          <w:p w14:paraId="34F4EEA6" w14:textId="77777777" w:rsidR="00FF468B" w:rsidRDefault="00FF468B" w:rsidP="00B8688B">
            <w:pPr>
              <w:spacing w:line="259" w:lineRule="auto"/>
              <w:ind w:left="360"/>
              <w:jc w:val="center"/>
            </w:pPr>
            <w:r>
              <w:t>Average temperature (</w:t>
            </w:r>
            <w:r w:rsidRPr="007A710E">
              <w:t>°C)</w:t>
            </w:r>
          </w:p>
        </w:tc>
        <w:tc>
          <w:tcPr>
            <w:tcW w:w="2552" w:type="dxa"/>
          </w:tcPr>
          <w:p w14:paraId="337418B1" w14:textId="1FC6AD4D" w:rsidR="00FF468B" w:rsidRDefault="00FF468B" w:rsidP="00B8688B">
            <w:pPr>
              <w:spacing w:line="259" w:lineRule="auto"/>
              <w:jc w:val="center"/>
            </w:pPr>
            <w:r>
              <w:t>14</w:t>
            </w:r>
          </w:p>
        </w:tc>
        <w:tc>
          <w:tcPr>
            <w:tcW w:w="2409" w:type="dxa"/>
          </w:tcPr>
          <w:p w14:paraId="07E41599" w14:textId="44EC8F2F" w:rsidR="00FF468B" w:rsidRDefault="00FF468B" w:rsidP="00B8688B">
            <w:pPr>
              <w:spacing w:line="259" w:lineRule="auto"/>
              <w:jc w:val="center"/>
            </w:pPr>
            <w:r>
              <w:t>15</w:t>
            </w:r>
          </w:p>
        </w:tc>
      </w:tr>
      <w:tr w:rsidR="00FF468B" w14:paraId="1C299B42" w14:textId="77777777" w:rsidTr="00B8688B">
        <w:tc>
          <w:tcPr>
            <w:tcW w:w="3544" w:type="dxa"/>
          </w:tcPr>
          <w:p w14:paraId="7F4004DA" w14:textId="77777777" w:rsidR="00FF468B" w:rsidRDefault="00FF468B" w:rsidP="00B8688B">
            <w:pPr>
              <w:spacing w:line="259" w:lineRule="auto"/>
              <w:ind w:left="360"/>
              <w:jc w:val="center"/>
            </w:pPr>
            <w:r>
              <w:t>Precipitation (sum, mm)</w:t>
            </w:r>
          </w:p>
        </w:tc>
        <w:tc>
          <w:tcPr>
            <w:tcW w:w="2552" w:type="dxa"/>
          </w:tcPr>
          <w:p w14:paraId="56072D68" w14:textId="17D74802" w:rsidR="00FF468B" w:rsidRDefault="00FF468B" w:rsidP="00B8688B">
            <w:pPr>
              <w:spacing w:line="259" w:lineRule="auto"/>
              <w:jc w:val="center"/>
            </w:pPr>
            <w:r>
              <w:t>3</w:t>
            </w:r>
          </w:p>
        </w:tc>
        <w:tc>
          <w:tcPr>
            <w:tcW w:w="2409" w:type="dxa"/>
          </w:tcPr>
          <w:p w14:paraId="6C65E5B1" w14:textId="2879F18A" w:rsidR="00FF468B" w:rsidRDefault="00FF468B" w:rsidP="00B8688B">
            <w:pPr>
              <w:spacing w:line="259" w:lineRule="auto"/>
              <w:jc w:val="center"/>
            </w:pPr>
            <w:r>
              <w:t>4</w:t>
            </w:r>
          </w:p>
        </w:tc>
      </w:tr>
      <w:tr w:rsidR="00FF468B" w14:paraId="7393934F" w14:textId="77777777" w:rsidTr="00B8688B">
        <w:tc>
          <w:tcPr>
            <w:tcW w:w="3544" w:type="dxa"/>
          </w:tcPr>
          <w:p w14:paraId="0335F272" w14:textId="77777777" w:rsidR="00FF468B" w:rsidRDefault="00FF468B" w:rsidP="00B8688B">
            <w:pPr>
              <w:spacing w:line="259" w:lineRule="auto"/>
              <w:ind w:left="360"/>
              <w:jc w:val="center"/>
            </w:pPr>
            <w:r>
              <w:t>Rain (sum, mm)</w:t>
            </w:r>
          </w:p>
        </w:tc>
        <w:tc>
          <w:tcPr>
            <w:tcW w:w="2552" w:type="dxa"/>
          </w:tcPr>
          <w:p w14:paraId="47A2AD1F" w14:textId="3F6FC85F" w:rsidR="00FF468B" w:rsidRDefault="00FF468B" w:rsidP="00B8688B">
            <w:pPr>
              <w:spacing w:line="259" w:lineRule="auto"/>
              <w:jc w:val="center"/>
            </w:pPr>
            <w:r>
              <w:t>40</w:t>
            </w:r>
          </w:p>
        </w:tc>
        <w:tc>
          <w:tcPr>
            <w:tcW w:w="2409" w:type="dxa"/>
          </w:tcPr>
          <w:p w14:paraId="46D85076" w14:textId="3BA9928F" w:rsidR="00FF468B" w:rsidRDefault="00FF468B" w:rsidP="00B8688B">
            <w:pPr>
              <w:spacing w:line="259" w:lineRule="auto"/>
              <w:jc w:val="center"/>
            </w:pPr>
            <w:r>
              <w:t>40</w:t>
            </w:r>
          </w:p>
        </w:tc>
      </w:tr>
      <w:tr w:rsidR="00FF468B" w14:paraId="46B7EE8E" w14:textId="77777777" w:rsidTr="00B8688B">
        <w:tc>
          <w:tcPr>
            <w:tcW w:w="3544" w:type="dxa"/>
          </w:tcPr>
          <w:p w14:paraId="7F8732BC" w14:textId="77777777" w:rsidR="00FF468B" w:rsidRDefault="00FF468B" w:rsidP="00B8688B">
            <w:pPr>
              <w:spacing w:line="259" w:lineRule="auto"/>
              <w:ind w:left="360"/>
              <w:jc w:val="center"/>
            </w:pPr>
            <w:r>
              <w:t>Snowfall (cm)</w:t>
            </w:r>
          </w:p>
        </w:tc>
        <w:tc>
          <w:tcPr>
            <w:tcW w:w="2552" w:type="dxa"/>
          </w:tcPr>
          <w:p w14:paraId="00B24C03" w14:textId="77777777" w:rsidR="00FF468B" w:rsidRDefault="00FF468B" w:rsidP="00B8688B">
            <w:pPr>
              <w:spacing w:line="259" w:lineRule="auto"/>
              <w:jc w:val="center"/>
            </w:pPr>
            <w:r>
              <w:t>0</w:t>
            </w:r>
          </w:p>
        </w:tc>
        <w:tc>
          <w:tcPr>
            <w:tcW w:w="2409" w:type="dxa"/>
          </w:tcPr>
          <w:p w14:paraId="531AD05A" w14:textId="77777777" w:rsidR="00FF468B" w:rsidRDefault="00FF468B" w:rsidP="00B8688B">
            <w:pPr>
              <w:spacing w:line="259" w:lineRule="auto"/>
              <w:jc w:val="center"/>
            </w:pPr>
            <w:r>
              <w:t>0</w:t>
            </w:r>
          </w:p>
        </w:tc>
      </w:tr>
      <w:tr w:rsidR="00FF468B" w14:paraId="05AE970E" w14:textId="77777777" w:rsidTr="00B8688B">
        <w:tc>
          <w:tcPr>
            <w:tcW w:w="3544" w:type="dxa"/>
          </w:tcPr>
          <w:p w14:paraId="19478512" w14:textId="77777777" w:rsidR="00FF468B" w:rsidRDefault="00FF468B" w:rsidP="00B8688B">
            <w:pPr>
              <w:spacing w:line="259" w:lineRule="auto"/>
              <w:ind w:left="360"/>
              <w:jc w:val="center"/>
            </w:pPr>
            <w:r>
              <w:t>Wind speed (max 10 km/h)</w:t>
            </w:r>
          </w:p>
        </w:tc>
        <w:tc>
          <w:tcPr>
            <w:tcW w:w="2552" w:type="dxa"/>
          </w:tcPr>
          <w:p w14:paraId="67C8C1F4" w14:textId="197E56C1" w:rsidR="00FF468B" w:rsidRDefault="00FF468B" w:rsidP="00B8688B">
            <w:pPr>
              <w:spacing w:line="259" w:lineRule="auto"/>
              <w:jc w:val="center"/>
            </w:pPr>
            <w:r>
              <w:t>17</w:t>
            </w:r>
          </w:p>
        </w:tc>
        <w:tc>
          <w:tcPr>
            <w:tcW w:w="2409" w:type="dxa"/>
          </w:tcPr>
          <w:p w14:paraId="1BC5933F" w14:textId="0428F0D3" w:rsidR="00FF468B" w:rsidRDefault="00FF468B" w:rsidP="00B8688B">
            <w:pPr>
              <w:spacing w:line="259" w:lineRule="auto"/>
              <w:jc w:val="center"/>
            </w:pPr>
            <w:r>
              <w:t>18</w:t>
            </w:r>
          </w:p>
        </w:tc>
      </w:tr>
      <w:tr w:rsidR="00FF468B" w14:paraId="5A09BE30" w14:textId="77777777" w:rsidTr="00B8688B">
        <w:tc>
          <w:tcPr>
            <w:tcW w:w="3544" w:type="dxa"/>
          </w:tcPr>
          <w:p w14:paraId="15E5AC49" w14:textId="77777777" w:rsidR="00FF468B" w:rsidRDefault="00FF468B" w:rsidP="00B8688B">
            <w:pPr>
              <w:spacing w:line="259" w:lineRule="auto"/>
              <w:ind w:left="360"/>
              <w:jc w:val="center"/>
            </w:pPr>
            <w:r>
              <w:t>Wind gust (max 10 km/h)</w:t>
            </w:r>
          </w:p>
        </w:tc>
        <w:tc>
          <w:tcPr>
            <w:tcW w:w="2552" w:type="dxa"/>
          </w:tcPr>
          <w:p w14:paraId="270F28D7" w14:textId="198EC6E9" w:rsidR="00FF468B" w:rsidRDefault="00FF468B" w:rsidP="00B8688B">
            <w:pPr>
              <w:spacing w:line="259" w:lineRule="auto"/>
              <w:jc w:val="center"/>
            </w:pPr>
            <w:r>
              <w:t>21</w:t>
            </w:r>
          </w:p>
        </w:tc>
        <w:tc>
          <w:tcPr>
            <w:tcW w:w="2409" w:type="dxa"/>
          </w:tcPr>
          <w:p w14:paraId="0B9E7C0D" w14:textId="26C64E67" w:rsidR="00FF468B" w:rsidRDefault="00FF468B" w:rsidP="00B8688B">
            <w:pPr>
              <w:spacing w:line="259" w:lineRule="auto"/>
              <w:jc w:val="center"/>
            </w:pPr>
            <w:r>
              <w:t>22</w:t>
            </w:r>
          </w:p>
        </w:tc>
      </w:tr>
      <w:tr w:rsidR="00FF468B" w14:paraId="5557EA5F" w14:textId="77777777" w:rsidTr="00B8688B">
        <w:tc>
          <w:tcPr>
            <w:tcW w:w="3544" w:type="dxa"/>
          </w:tcPr>
          <w:p w14:paraId="42D20B82" w14:textId="77777777" w:rsidR="00FF468B" w:rsidRDefault="00FF468B" w:rsidP="00B8688B">
            <w:pPr>
              <w:spacing w:line="259" w:lineRule="auto"/>
              <w:ind w:left="360"/>
              <w:jc w:val="center"/>
            </w:pPr>
            <w:r>
              <w:t>Sunshine duration (min)</w:t>
            </w:r>
          </w:p>
        </w:tc>
        <w:tc>
          <w:tcPr>
            <w:tcW w:w="2552" w:type="dxa"/>
          </w:tcPr>
          <w:p w14:paraId="0F104C6D" w14:textId="00B8EF82" w:rsidR="00FF468B" w:rsidRDefault="00FF468B" w:rsidP="00B8688B">
            <w:pPr>
              <w:spacing w:line="259" w:lineRule="auto"/>
              <w:jc w:val="center"/>
            </w:pPr>
            <w:r>
              <w:t>8</w:t>
            </w:r>
          </w:p>
        </w:tc>
        <w:tc>
          <w:tcPr>
            <w:tcW w:w="2409" w:type="dxa"/>
          </w:tcPr>
          <w:p w14:paraId="7F50AF09" w14:textId="58EA2ED7" w:rsidR="00FF468B" w:rsidRDefault="00FF468B" w:rsidP="00B8688B">
            <w:pPr>
              <w:spacing w:line="259" w:lineRule="auto"/>
              <w:jc w:val="center"/>
            </w:pPr>
            <w:r>
              <w:t>8</w:t>
            </w:r>
          </w:p>
        </w:tc>
      </w:tr>
      <w:tr w:rsidR="00FF468B" w14:paraId="1A95CE6E" w14:textId="77777777" w:rsidTr="00B8688B">
        <w:tc>
          <w:tcPr>
            <w:tcW w:w="3544" w:type="dxa"/>
          </w:tcPr>
          <w:p w14:paraId="28C73354" w14:textId="77777777" w:rsidR="00FF468B" w:rsidRDefault="00FF468B" w:rsidP="00B8688B">
            <w:pPr>
              <w:spacing w:line="259" w:lineRule="auto"/>
              <w:ind w:left="360"/>
              <w:jc w:val="center"/>
            </w:pPr>
            <w:r>
              <w:t>Inflation (%)</w:t>
            </w:r>
          </w:p>
        </w:tc>
        <w:tc>
          <w:tcPr>
            <w:tcW w:w="2552" w:type="dxa"/>
          </w:tcPr>
          <w:p w14:paraId="7D08D7CE" w14:textId="73684B7E" w:rsidR="00FF468B" w:rsidRDefault="00FF468B" w:rsidP="00B8688B">
            <w:pPr>
              <w:spacing w:line="259" w:lineRule="auto"/>
              <w:jc w:val="center"/>
            </w:pPr>
            <w:r>
              <w:t>100</w:t>
            </w:r>
          </w:p>
        </w:tc>
        <w:tc>
          <w:tcPr>
            <w:tcW w:w="2409" w:type="dxa"/>
          </w:tcPr>
          <w:p w14:paraId="574C062D" w14:textId="03250EEC" w:rsidR="00FF468B" w:rsidRDefault="00FF468B" w:rsidP="00B8688B">
            <w:pPr>
              <w:spacing w:line="259" w:lineRule="auto"/>
              <w:jc w:val="center"/>
            </w:pPr>
            <w:r>
              <w:t>100</w:t>
            </w:r>
          </w:p>
        </w:tc>
      </w:tr>
      <w:tr w:rsidR="00FF468B" w14:paraId="4E7504DC" w14:textId="77777777" w:rsidTr="00B8688B">
        <w:tc>
          <w:tcPr>
            <w:tcW w:w="3544" w:type="dxa"/>
          </w:tcPr>
          <w:p w14:paraId="001D22E3" w14:textId="77777777" w:rsidR="00FF468B" w:rsidRDefault="00FF468B" w:rsidP="00B8688B">
            <w:pPr>
              <w:spacing w:line="259" w:lineRule="auto"/>
              <w:jc w:val="center"/>
            </w:pPr>
            <w:r>
              <w:t>Month</w:t>
            </w:r>
          </w:p>
        </w:tc>
        <w:tc>
          <w:tcPr>
            <w:tcW w:w="2552" w:type="dxa"/>
          </w:tcPr>
          <w:p w14:paraId="78D01888" w14:textId="338262B6" w:rsidR="00FF468B" w:rsidRDefault="00FF468B" w:rsidP="00B8688B">
            <w:pPr>
              <w:spacing w:line="259" w:lineRule="auto"/>
              <w:jc w:val="center"/>
            </w:pPr>
            <w:r>
              <w:t>10</w:t>
            </w:r>
          </w:p>
        </w:tc>
        <w:tc>
          <w:tcPr>
            <w:tcW w:w="2409" w:type="dxa"/>
          </w:tcPr>
          <w:p w14:paraId="624A10D7" w14:textId="634F3F81" w:rsidR="00FF468B" w:rsidRDefault="00FF468B" w:rsidP="00B8688B">
            <w:pPr>
              <w:spacing w:line="259" w:lineRule="auto"/>
              <w:jc w:val="center"/>
            </w:pPr>
            <w:r>
              <w:t>9</w:t>
            </w:r>
          </w:p>
        </w:tc>
      </w:tr>
    </w:tbl>
    <w:p w14:paraId="7A485651" w14:textId="77777777" w:rsidR="00FF468B" w:rsidRDefault="00FF468B" w:rsidP="00FF468B"/>
    <w:p w14:paraId="44245EEE" w14:textId="160E00AE" w:rsidR="00FF468B" w:rsidRDefault="00FF468B" w:rsidP="00FF468B">
      <w:pPr>
        <w:pStyle w:val="Rubrik2"/>
      </w:pPr>
      <w:bookmarkStart w:id="28" w:name="_Toc180158805"/>
      <w:r>
        <w:t>Validation set results</w:t>
      </w:r>
      <w:bookmarkEnd w:id="28"/>
    </w:p>
    <w:p w14:paraId="425AB3E4" w14:textId="3AFF27BE" w:rsidR="00FF468B" w:rsidRDefault="00FF468B" w:rsidP="00FF468B">
      <w:r>
        <w:t xml:space="preserve">Random Forest and Ranger model performed best on the train </w:t>
      </w:r>
      <w:r w:rsidR="001B2E3B">
        <w:t>set and</w:t>
      </w:r>
      <w:r>
        <w:t xml:space="preserve"> was used for predictions on the validation set. In </w:t>
      </w:r>
      <w:r>
        <w:fldChar w:fldCharType="begin"/>
      </w:r>
      <w:r>
        <w:instrText xml:space="preserve"> REF _Ref179895772 \h </w:instrText>
      </w:r>
      <w:r>
        <w:fldChar w:fldCharType="separate"/>
      </w:r>
      <w:r>
        <w:t xml:space="preserve">Tabell </w:t>
      </w:r>
      <w:r>
        <w:rPr>
          <w:noProof/>
        </w:rPr>
        <w:t>3</w:t>
      </w:r>
      <w:r>
        <w:fldChar w:fldCharType="end"/>
      </w:r>
      <w:r>
        <w:t xml:space="preserve"> it can be observed that both models performed equally, in terms of RMSE an</w:t>
      </w:r>
      <w:r w:rsidRPr="00D00739">
        <w:t xml:space="preserve">d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In agreement with previous results (see 4.1.3) it difficult to optimize Ranger to </w:t>
      </w:r>
      <w:r>
        <w:lastRenderedPageBreak/>
        <w:t xml:space="preserve">exceed the Random Forest performance. The Ranger model is notably faster to fit data, which is </w:t>
      </w:r>
      <w:r w:rsidR="001B2E3B">
        <w:t>a</w:t>
      </w:r>
      <w:r>
        <w:t xml:space="preserve"> preferable practical aspect of this model over the other.  It also performed slightly better (i.e. lower RMSE) on the training set.</w:t>
      </w:r>
    </w:p>
    <w:p w14:paraId="2CB40D18" w14:textId="3FBA27CF" w:rsidR="00FF468B" w:rsidRDefault="00FF468B" w:rsidP="00FF468B">
      <w:r>
        <w:t xml:space="preserve">A general observation of the </w:t>
      </w:r>
      <w:r w:rsidR="001B2E3B">
        <w:t>model’s</w:t>
      </w:r>
      <w:r>
        <w:t xml:space="preserve"> performance</w:t>
      </w:r>
      <w:r w:rsidR="00DD5494">
        <w:t>s</w:t>
      </w:r>
      <w:r>
        <w:t xml:space="preserve"> on the validation set is that RMSE increased and</w:t>
      </w:r>
      <w:r w:rsidRPr="00D00739">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decreased. A few reasonable suggestions to this observation are:</w:t>
      </w:r>
    </w:p>
    <w:p w14:paraId="12670E57" w14:textId="77777777" w:rsidR="00FF468B" w:rsidRDefault="00FF468B" w:rsidP="00FF468B">
      <w:pPr>
        <w:pStyle w:val="Liststycke"/>
        <w:numPr>
          <w:ilvl w:val="0"/>
          <w:numId w:val="9"/>
        </w:numPr>
        <w:suppressAutoHyphens/>
        <w:autoSpaceDN w:val="0"/>
        <w:spacing w:line="276" w:lineRule="auto"/>
      </w:pPr>
      <w:r>
        <w:t>Overfitting.</w:t>
      </w:r>
    </w:p>
    <w:p w14:paraId="169DD110" w14:textId="77777777" w:rsidR="00FF468B" w:rsidRDefault="00FF468B" w:rsidP="00FF468B">
      <w:pPr>
        <w:pStyle w:val="Liststycke"/>
        <w:numPr>
          <w:ilvl w:val="0"/>
          <w:numId w:val="9"/>
        </w:numPr>
        <w:suppressAutoHyphens/>
        <w:autoSpaceDN w:val="0"/>
        <w:spacing w:line="276" w:lineRule="auto"/>
      </w:pPr>
      <w:r>
        <w:t>Too few datapoints (training set).</w:t>
      </w:r>
    </w:p>
    <w:p w14:paraId="3F6A01CB" w14:textId="77777777" w:rsidR="00FF468B" w:rsidRDefault="00FF468B" w:rsidP="00FF468B">
      <w:pPr>
        <w:pStyle w:val="Liststycke"/>
        <w:numPr>
          <w:ilvl w:val="0"/>
          <w:numId w:val="9"/>
        </w:numPr>
        <w:suppressAutoHyphens/>
        <w:autoSpaceDN w:val="0"/>
        <w:spacing w:line="276" w:lineRule="auto"/>
      </w:pPr>
      <w:r>
        <w:t>Unbalanced spread in data between training and validation set.</w:t>
      </w:r>
    </w:p>
    <w:p w14:paraId="5EB7E4B9" w14:textId="23054172" w:rsidR="00FF468B" w:rsidRPr="00446209" w:rsidRDefault="00FF468B" w:rsidP="00FF468B">
      <w:r>
        <w:t xml:space="preserve">Here, design choices need to be made to devoid or reduce impacts of these three aspects. Random Forest/Ranger usually reduce the risk of overfitting, through the effect of “strong law of large numbers” [3][4]. We try to use these models to predict real day ahead prices, and with the goal to also include unusually high prices (due to turbulence in market). A solution to improve the models would therefore to include more “unusually high prices” so that they become commonly observed in the sets of data. This would address the two remaining issues of too few datapoints and unbalanced spread between data sets. As a </w:t>
      </w:r>
      <w:r w:rsidR="001B2E3B">
        <w:t>result,</w:t>
      </w:r>
      <w:r>
        <w:t xml:space="preserve"> the RMSE and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should not increase and decrease, respectively.</w:t>
      </w:r>
      <w:sdt>
        <w:sdtPr>
          <w:id w:val="-23639911"/>
          <w:citation/>
        </w:sdtPr>
        <w:sdtContent>
          <w:r w:rsidR="00000D6F">
            <w:fldChar w:fldCharType="begin"/>
          </w:r>
          <w:r w:rsidR="00000D6F" w:rsidRPr="00000D6F">
            <w:instrText xml:space="preserve"> CITATION Chu09 \l 1053 </w:instrText>
          </w:r>
          <w:r w:rsidR="00000D6F">
            <w:fldChar w:fldCharType="separate"/>
          </w:r>
          <w:r w:rsidR="00CD42A4">
            <w:rPr>
              <w:noProof/>
            </w:rPr>
            <w:t xml:space="preserve"> (Chuprunov &amp; Fazekas, 2009)</w:t>
          </w:r>
          <w:r w:rsidR="00000D6F">
            <w:fldChar w:fldCharType="end"/>
          </w:r>
        </w:sdtContent>
      </w:sdt>
      <w:sdt>
        <w:sdtPr>
          <w:id w:val="-1054846161"/>
          <w:citation/>
        </w:sdtPr>
        <w:sdtContent>
          <w:r w:rsidR="00000D6F">
            <w:fldChar w:fldCharType="begin"/>
          </w:r>
          <w:r w:rsidR="00000D6F" w:rsidRPr="00446209">
            <w:instrText xml:space="preserve"> CITATION Ber13 \l 1053 </w:instrText>
          </w:r>
          <w:r w:rsidR="00000D6F">
            <w:fldChar w:fldCharType="separate"/>
          </w:r>
          <w:r w:rsidR="00CD42A4">
            <w:rPr>
              <w:noProof/>
            </w:rPr>
            <w:t xml:space="preserve"> (Bernoulli, 1713)</w:t>
          </w:r>
          <w:r w:rsidR="00000D6F">
            <w:fldChar w:fldCharType="end"/>
          </w:r>
        </w:sdtContent>
      </w:sdt>
    </w:p>
    <w:p w14:paraId="5EF8BCF8" w14:textId="17641803" w:rsidR="00FF468B" w:rsidRDefault="00FF468B" w:rsidP="00B96155">
      <w:pPr>
        <w:pStyle w:val="Beskrivning"/>
        <w:keepNext/>
        <w:jc w:val="center"/>
      </w:pPr>
      <w:bookmarkStart w:id="29" w:name="_Ref179895772"/>
      <w:r>
        <w:t>Tab</w:t>
      </w:r>
      <w:r w:rsidR="00CD42A4">
        <w:t>l</w:t>
      </w:r>
      <w:r>
        <w:t>e</w:t>
      </w:r>
      <w:bookmarkEnd w:id="29"/>
      <w:r w:rsidR="00CD42A4">
        <w:t xml:space="preserve"> 4</w:t>
      </w:r>
      <w:r>
        <w:t>: Validation results of Random Forest and Ranger model.</w:t>
      </w:r>
    </w:p>
    <w:tbl>
      <w:tblPr>
        <w:tblStyle w:val="Tabellrutnt"/>
        <w:tblW w:w="0" w:type="auto"/>
        <w:tblLook w:val="04A0" w:firstRow="1" w:lastRow="0" w:firstColumn="1" w:lastColumn="0" w:noHBand="0" w:noVBand="1"/>
      </w:tblPr>
      <w:tblGrid>
        <w:gridCol w:w="2694"/>
        <w:gridCol w:w="1349"/>
        <w:gridCol w:w="1707"/>
        <w:gridCol w:w="1707"/>
      </w:tblGrid>
      <w:tr w:rsidR="00FF468B" w:rsidRPr="00065F68" w14:paraId="27C96A49" w14:textId="77777777" w:rsidTr="00B8688B">
        <w:trPr>
          <w:trHeight w:val="345"/>
        </w:trPr>
        <w:tc>
          <w:tcPr>
            <w:tcW w:w="2694" w:type="dxa"/>
          </w:tcPr>
          <w:p w14:paraId="07767121" w14:textId="77777777" w:rsidR="00FF468B" w:rsidRPr="00F8507E" w:rsidRDefault="00FF468B" w:rsidP="00B8688B">
            <w:pPr>
              <w:jc w:val="center"/>
              <w:rPr>
                <w:b/>
                <w:bCs/>
              </w:rPr>
            </w:pPr>
            <w:r w:rsidRPr="00F8507E">
              <w:rPr>
                <w:b/>
                <w:bCs/>
              </w:rPr>
              <w:t>Regression model</w:t>
            </w:r>
          </w:p>
        </w:tc>
        <w:tc>
          <w:tcPr>
            <w:tcW w:w="1349" w:type="dxa"/>
          </w:tcPr>
          <w:p w14:paraId="65DEBC34" w14:textId="77777777" w:rsidR="00FF468B" w:rsidRPr="00F8507E" w:rsidRDefault="00FF468B" w:rsidP="00B8688B">
            <w:pPr>
              <w:jc w:val="center"/>
              <w:rPr>
                <w:b/>
                <w:bCs/>
              </w:rPr>
            </w:pPr>
            <w:r w:rsidRPr="00F8507E">
              <w:rPr>
                <w:b/>
                <w:bCs/>
              </w:rPr>
              <w:t>RMSE</w:t>
            </w:r>
          </w:p>
        </w:tc>
        <w:tc>
          <w:tcPr>
            <w:tcW w:w="1707" w:type="dxa"/>
          </w:tcPr>
          <w:p w14:paraId="2CE70017" w14:textId="77777777" w:rsidR="00FF468B" w:rsidRPr="0077586B" w:rsidRDefault="00FF468B" w:rsidP="00B8688B">
            <w:pPr>
              <w:jc w:val="center"/>
              <w:rPr>
                <w:rFonts w:ascii="Aptos Display" w:eastAsia="Times New Roman" w:hAnsi="Aptos Display"/>
                <w:b/>
                <w:bCs/>
              </w:rPr>
            </w:pPr>
            <w:r>
              <w:rPr>
                <w:rFonts w:ascii="Aptos Display" w:eastAsia="Times New Roman" w:hAnsi="Aptos Display"/>
                <w:b/>
                <w:bCs/>
              </w:rPr>
              <w:t>RMSE (%)</w:t>
            </w:r>
            <w:r>
              <w:rPr>
                <w:rFonts w:ascii="Aptos Display" w:eastAsia="Times New Roman" w:hAnsi="Aptos Display"/>
                <w:b/>
                <w:bCs/>
                <w:vertAlign w:val="superscript"/>
              </w:rPr>
              <w:t>1</w:t>
            </w:r>
          </w:p>
        </w:tc>
        <w:tc>
          <w:tcPr>
            <w:tcW w:w="1707" w:type="dxa"/>
          </w:tcPr>
          <w:p w14:paraId="34FB4D18" w14:textId="77777777" w:rsidR="00FF468B" w:rsidRPr="00F8507E" w:rsidRDefault="00000000" w:rsidP="00B8688B">
            <w:pPr>
              <w:jc w:val="center"/>
              <w:rPr>
                <w:b/>
                <w:bCs/>
              </w:rPr>
            </w:pPr>
            <m:oMathPara>
              <m:oMath>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adjusted</m:t>
                    </m:r>
                  </m:sub>
                  <m:sup>
                    <m:r>
                      <m:rPr>
                        <m:sty m:val="bi"/>
                      </m:rPr>
                      <w:rPr>
                        <w:rFonts w:ascii="Cambria Math" w:hAnsi="Cambria Math"/>
                      </w:rPr>
                      <m:t>2</m:t>
                    </m:r>
                  </m:sup>
                </m:sSubSup>
              </m:oMath>
            </m:oMathPara>
          </w:p>
        </w:tc>
      </w:tr>
      <w:tr w:rsidR="00FF468B" w:rsidRPr="00065F68" w14:paraId="393BFADA" w14:textId="77777777" w:rsidTr="00B8688B">
        <w:trPr>
          <w:trHeight w:val="304"/>
        </w:trPr>
        <w:tc>
          <w:tcPr>
            <w:tcW w:w="2694" w:type="dxa"/>
          </w:tcPr>
          <w:p w14:paraId="74FF40D1" w14:textId="77777777" w:rsidR="00FF468B" w:rsidRPr="00065F68" w:rsidRDefault="00FF468B" w:rsidP="00B8688B">
            <w:pPr>
              <w:jc w:val="center"/>
            </w:pPr>
            <w:r>
              <w:t>Random Forest</w:t>
            </w:r>
          </w:p>
        </w:tc>
        <w:tc>
          <w:tcPr>
            <w:tcW w:w="1349" w:type="dxa"/>
          </w:tcPr>
          <w:p w14:paraId="7F668B02" w14:textId="77777777" w:rsidR="00FF468B" w:rsidRPr="00065F68" w:rsidRDefault="00FF468B" w:rsidP="00B8688B">
            <w:pPr>
              <w:jc w:val="center"/>
            </w:pPr>
            <w:r>
              <w:t>32.2</w:t>
            </w:r>
          </w:p>
        </w:tc>
        <w:tc>
          <w:tcPr>
            <w:tcW w:w="1707" w:type="dxa"/>
          </w:tcPr>
          <w:p w14:paraId="1BEFB9F3" w14:textId="77777777" w:rsidR="00FF468B" w:rsidRDefault="00FF468B" w:rsidP="00B8688B">
            <w:pPr>
              <w:jc w:val="center"/>
            </w:pPr>
            <w:r>
              <w:t>54</w:t>
            </w:r>
          </w:p>
        </w:tc>
        <w:tc>
          <w:tcPr>
            <w:tcW w:w="1707" w:type="dxa"/>
          </w:tcPr>
          <w:p w14:paraId="56BD5A3F" w14:textId="77777777" w:rsidR="00FF468B" w:rsidRPr="00065F68" w:rsidRDefault="00FF468B" w:rsidP="00B8688B">
            <w:pPr>
              <w:jc w:val="center"/>
            </w:pPr>
            <w:r>
              <w:t>0.75</w:t>
            </w:r>
          </w:p>
        </w:tc>
      </w:tr>
      <w:tr w:rsidR="00FF468B" w:rsidRPr="00065F68" w14:paraId="55EFDC69" w14:textId="77777777" w:rsidTr="00B8688B">
        <w:trPr>
          <w:trHeight w:val="289"/>
        </w:trPr>
        <w:tc>
          <w:tcPr>
            <w:tcW w:w="2694" w:type="dxa"/>
          </w:tcPr>
          <w:p w14:paraId="4D13607A" w14:textId="77777777" w:rsidR="00FF468B" w:rsidRPr="00065F68" w:rsidRDefault="00FF468B" w:rsidP="00B8688B">
            <w:pPr>
              <w:jc w:val="center"/>
            </w:pPr>
            <w:r>
              <w:t>Ranger</w:t>
            </w:r>
          </w:p>
        </w:tc>
        <w:tc>
          <w:tcPr>
            <w:tcW w:w="1349" w:type="dxa"/>
          </w:tcPr>
          <w:p w14:paraId="7B68F5A5" w14:textId="77777777" w:rsidR="00FF468B" w:rsidRPr="00065F68" w:rsidRDefault="00FF468B" w:rsidP="00B8688B">
            <w:pPr>
              <w:jc w:val="center"/>
            </w:pPr>
            <w:r>
              <w:t>32.3</w:t>
            </w:r>
          </w:p>
        </w:tc>
        <w:tc>
          <w:tcPr>
            <w:tcW w:w="1707" w:type="dxa"/>
          </w:tcPr>
          <w:p w14:paraId="04A4A62B" w14:textId="77777777" w:rsidR="00FF468B" w:rsidRDefault="00FF468B" w:rsidP="00B8688B">
            <w:pPr>
              <w:jc w:val="center"/>
            </w:pPr>
            <w:r>
              <w:t>54</w:t>
            </w:r>
          </w:p>
        </w:tc>
        <w:tc>
          <w:tcPr>
            <w:tcW w:w="1707" w:type="dxa"/>
          </w:tcPr>
          <w:p w14:paraId="3B877066" w14:textId="77777777" w:rsidR="00FF468B" w:rsidRPr="00065F68" w:rsidRDefault="00FF468B" w:rsidP="00B8688B">
            <w:pPr>
              <w:jc w:val="center"/>
            </w:pPr>
            <w:r>
              <w:t>0.75</w:t>
            </w:r>
          </w:p>
        </w:tc>
      </w:tr>
    </w:tbl>
    <w:p w14:paraId="6DE77C70" w14:textId="77777777" w:rsidR="00FF468B" w:rsidRPr="001E58F5" w:rsidRDefault="00FF468B" w:rsidP="00FF468B">
      <w:r>
        <w:rPr>
          <w:vertAlign w:val="superscript"/>
        </w:rPr>
        <w:t>1</w:t>
      </w:r>
      <w:r>
        <w:t xml:space="preserve">Calculated from mean of test data set of 60,13 </w:t>
      </w:r>
      <w:proofErr w:type="spellStart"/>
      <w:r>
        <w:t>öre</w:t>
      </w:r>
      <w:proofErr w:type="spellEnd"/>
      <w:r>
        <w:t xml:space="preserve">/kWh. </w:t>
      </w:r>
      <w:r w:rsidRPr="001E58F5">
        <w:t>in and max was -</w:t>
      </w:r>
      <w:r>
        <w:t>9,43</w:t>
      </w:r>
      <w:r w:rsidRPr="001E58F5">
        <w:t xml:space="preserve"> respectively 503,64 </w:t>
      </w:r>
      <w:proofErr w:type="spellStart"/>
      <w:r w:rsidRPr="001E58F5">
        <w:t>öre</w:t>
      </w:r>
      <w:proofErr w:type="spellEnd"/>
      <w:r w:rsidRPr="001E58F5">
        <w:t>/kWh.</w:t>
      </w:r>
    </w:p>
    <w:p w14:paraId="649DBBC9" w14:textId="77777777" w:rsidR="00FF468B" w:rsidRPr="00BE5F64" w:rsidRDefault="00FF468B" w:rsidP="00FF468B"/>
    <w:p w14:paraId="123A0BD4" w14:textId="67FD3E45" w:rsidR="00FF468B" w:rsidRDefault="00FF468B" w:rsidP="00FF468B">
      <w:pPr>
        <w:pStyle w:val="Rubrik2"/>
      </w:pPr>
      <w:bookmarkStart w:id="30" w:name="_Toc180158806"/>
      <w:r>
        <w:t>Test observations results</w:t>
      </w:r>
      <w:bookmarkEnd w:id="30"/>
    </w:p>
    <w:p w14:paraId="57E47684" w14:textId="3906A3FE" w:rsidR="00FF468B" w:rsidRPr="00B61DB8" w:rsidRDefault="00FF468B" w:rsidP="00FF468B">
      <w:r>
        <w:t xml:space="preserve">Two observations (2024-09-19 and 2024-10-12) had been collected separately and was used for prediction of unseen data. In </w:t>
      </w:r>
      <w:r>
        <w:fldChar w:fldCharType="begin"/>
      </w:r>
      <w:r>
        <w:instrText xml:space="preserve"> REF _Ref179964559 \h </w:instrText>
      </w:r>
      <w:r>
        <w:fldChar w:fldCharType="separate"/>
      </w:r>
      <w:r>
        <w:t xml:space="preserve">Tabell </w:t>
      </w:r>
      <w:r>
        <w:rPr>
          <w:noProof/>
        </w:rPr>
        <w:t>4</w:t>
      </w:r>
      <w:r>
        <w:fldChar w:fldCharType="end"/>
      </w:r>
      <w:r>
        <w:t xml:space="preserve"> the predictions and actual day ahead prices are presented. The difference is slightly lower compared to performance on the validation set (see </w:t>
      </w:r>
      <w:r>
        <w:fldChar w:fldCharType="begin"/>
      </w:r>
      <w:r>
        <w:instrText xml:space="preserve"> REF _Ref179895772 \h </w:instrText>
      </w:r>
      <w:r>
        <w:fldChar w:fldCharType="separate"/>
      </w:r>
      <w:r>
        <w:t xml:space="preserve">Tabell </w:t>
      </w:r>
      <w:r>
        <w:rPr>
          <w:noProof/>
        </w:rPr>
        <w:t>3</w:t>
      </w:r>
      <w:r>
        <w:fldChar w:fldCharType="end"/>
      </w:r>
      <w:r>
        <w:t xml:space="preserve">). The results are at least verified by having the same order of magnitude. However, the model is probably not suitable from a practical perspective as 30-40 % error would impose high financial risks. Still, it is an interesting result that with little effort a model could be produced that does not give unreasonable predictions (e.g. 80 % RMSE). </w:t>
      </w:r>
    </w:p>
    <w:p w14:paraId="72A39020" w14:textId="533D062A" w:rsidR="00FF468B" w:rsidRDefault="00FF468B" w:rsidP="00B96155">
      <w:pPr>
        <w:pStyle w:val="Beskrivning"/>
        <w:keepNext/>
        <w:jc w:val="center"/>
      </w:pPr>
      <w:bookmarkStart w:id="31" w:name="_Ref179964559"/>
      <w:r>
        <w:t>Tab</w:t>
      </w:r>
      <w:r w:rsidR="00CD42A4">
        <w:t>l</w:t>
      </w:r>
      <w:r>
        <w:t>e</w:t>
      </w:r>
      <w:bookmarkEnd w:id="31"/>
      <w:r w:rsidR="00CD42A4">
        <w:t xml:space="preserve"> 5</w:t>
      </w:r>
      <w:r>
        <w:t>: Predictions of unseen data.</w:t>
      </w:r>
    </w:p>
    <w:tbl>
      <w:tblPr>
        <w:tblStyle w:val="Tabellrutnt"/>
        <w:tblW w:w="0" w:type="auto"/>
        <w:tblLook w:val="04A0" w:firstRow="1" w:lastRow="0" w:firstColumn="1" w:lastColumn="0" w:noHBand="0" w:noVBand="1"/>
      </w:tblPr>
      <w:tblGrid>
        <w:gridCol w:w="3020"/>
        <w:gridCol w:w="3021"/>
        <w:gridCol w:w="3021"/>
      </w:tblGrid>
      <w:tr w:rsidR="00FF468B" w14:paraId="0C11B6DF" w14:textId="77777777" w:rsidTr="00B8688B">
        <w:tc>
          <w:tcPr>
            <w:tcW w:w="3020" w:type="dxa"/>
          </w:tcPr>
          <w:p w14:paraId="07DD043B" w14:textId="77777777" w:rsidR="00FF468B" w:rsidRPr="001E58F5" w:rsidRDefault="00FF468B" w:rsidP="00B8688B">
            <w:pPr>
              <w:jc w:val="center"/>
              <w:rPr>
                <w:b/>
                <w:bCs/>
              </w:rPr>
            </w:pPr>
            <w:r w:rsidRPr="001E58F5">
              <w:rPr>
                <w:b/>
                <w:bCs/>
              </w:rPr>
              <w:t>Day ahead price</w:t>
            </w:r>
          </w:p>
        </w:tc>
        <w:tc>
          <w:tcPr>
            <w:tcW w:w="3021" w:type="dxa"/>
          </w:tcPr>
          <w:p w14:paraId="44F7EE6D" w14:textId="77777777" w:rsidR="00FF468B" w:rsidRPr="001E58F5" w:rsidRDefault="00FF468B" w:rsidP="00B8688B">
            <w:pPr>
              <w:jc w:val="center"/>
              <w:rPr>
                <w:b/>
                <w:bCs/>
              </w:rPr>
            </w:pPr>
            <w:r w:rsidRPr="001E58F5">
              <w:rPr>
                <w:b/>
                <w:bCs/>
              </w:rPr>
              <w:t>2024-09-19</w:t>
            </w:r>
          </w:p>
        </w:tc>
        <w:tc>
          <w:tcPr>
            <w:tcW w:w="3021" w:type="dxa"/>
          </w:tcPr>
          <w:p w14:paraId="76829EC4" w14:textId="77777777" w:rsidR="00FF468B" w:rsidRPr="001E58F5" w:rsidRDefault="00FF468B" w:rsidP="00B8688B">
            <w:pPr>
              <w:jc w:val="center"/>
              <w:rPr>
                <w:b/>
                <w:bCs/>
              </w:rPr>
            </w:pPr>
            <w:r w:rsidRPr="001E58F5">
              <w:rPr>
                <w:b/>
                <w:bCs/>
              </w:rPr>
              <w:t>2024-10-12</w:t>
            </w:r>
          </w:p>
        </w:tc>
      </w:tr>
      <w:tr w:rsidR="00FF468B" w14:paraId="3FAC6B39" w14:textId="77777777" w:rsidTr="00B8688B">
        <w:tc>
          <w:tcPr>
            <w:tcW w:w="3020" w:type="dxa"/>
          </w:tcPr>
          <w:p w14:paraId="1EA1519F" w14:textId="77777777" w:rsidR="00FF468B" w:rsidRDefault="00FF468B" w:rsidP="00B8688B">
            <w:pPr>
              <w:jc w:val="center"/>
            </w:pPr>
            <w:r>
              <w:t>Actual</w:t>
            </w:r>
          </w:p>
        </w:tc>
        <w:tc>
          <w:tcPr>
            <w:tcW w:w="3021" w:type="dxa"/>
          </w:tcPr>
          <w:p w14:paraId="2DC4F49D" w14:textId="77777777" w:rsidR="00FF468B" w:rsidRDefault="00FF468B" w:rsidP="00B8688B">
            <w:pPr>
              <w:jc w:val="center"/>
            </w:pPr>
            <w:r>
              <w:t>19</w:t>
            </w:r>
          </w:p>
        </w:tc>
        <w:tc>
          <w:tcPr>
            <w:tcW w:w="3021" w:type="dxa"/>
          </w:tcPr>
          <w:p w14:paraId="77E8F92F" w14:textId="77777777" w:rsidR="00FF468B" w:rsidRDefault="00FF468B" w:rsidP="00B8688B">
            <w:pPr>
              <w:jc w:val="center"/>
            </w:pPr>
            <w:r>
              <w:t>11</w:t>
            </w:r>
          </w:p>
        </w:tc>
      </w:tr>
      <w:tr w:rsidR="00FF468B" w14:paraId="1831D362" w14:textId="77777777" w:rsidTr="00B8688B">
        <w:tc>
          <w:tcPr>
            <w:tcW w:w="3020" w:type="dxa"/>
          </w:tcPr>
          <w:p w14:paraId="549A39F4" w14:textId="77777777" w:rsidR="00FF468B" w:rsidRDefault="00FF468B" w:rsidP="00B8688B">
            <w:pPr>
              <w:jc w:val="center"/>
            </w:pPr>
            <w:r>
              <w:t>Predicted</w:t>
            </w:r>
          </w:p>
        </w:tc>
        <w:tc>
          <w:tcPr>
            <w:tcW w:w="3021" w:type="dxa"/>
          </w:tcPr>
          <w:p w14:paraId="3BAE3416" w14:textId="77777777" w:rsidR="00FF468B" w:rsidRDefault="00FF468B" w:rsidP="00B8688B">
            <w:pPr>
              <w:jc w:val="center"/>
            </w:pPr>
            <w:r>
              <w:t>43</w:t>
            </w:r>
          </w:p>
        </w:tc>
        <w:tc>
          <w:tcPr>
            <w:tcW w:w="3021" w:type="dxa"/>
          </w:tcPr>
          <w:p w14:paraId="2510FFCB" w14:textId="77777777" w:rsidR="00FF468B" w:rsidRDefault="00FF468B" w:rsidP="00B8688B">
            <w:pPr>
              <w:jc w:val="center"/>
            </w:pPr>
            <w:r>
              <w:t>35</w:t>
            </w:r>
          </w:p>
        </w:tc>
      </w:tr>
      <w:tr w:rsidR="00FF468B" w14:paraId="0F9975BC" w14:textId="77777777" w:rsidTr="00B8688B">
        <w:tc>
          <w:tcPr>
            <w:tcW w:w="3020" w:type="dxa"/>
          </w:tcPr>
          <w:p w14:paraId="4A8718C3" w14:textId="77777777" w:rsidR="00FF468B" w:rsidRDefault="00FF468B" w:rsidP="00B8688B">
            <w:pPr>
              <w:jc w:val="center"/>
            </w:pPr>
            <w:r>
              <w:t>Difference</w:t>
            </w:r>
          </w:p>
        </w:tc>
        <w:tc>
          <w:tcPr>
            <w:tcW w:w="3021" w:type="dxa"/>
          </w:tcPr>
          <w:p w14:paraId="3BCDD997" w14:textId="77777777" w:rsidR="00FF468B" w:rsidRDefault="00FF468B" w:rsidP="00B8688B">
            <w:pPr>
              <w:jc w:val="center"/>
            </w:pPr>
            <w:r>
              <w:t>44 %</w:t>
            </w:r>
          </w:p>
        </w:tc>
        <w:tc>
          <w:tcPr>
            <w:tcW w:w="3021" w:type="dxa"/>
          </w:tcPr>
          <w:p w14:paraId="63214D25" w14:textId="77777777" w:rsidR="00FF468B" w:rsidRDefault="00FF468B" w:rsidP="00B8688B">
            <w:pPr>
              <w:jc w:val="center"/>
            </w:pPr>
            <w:r>
              <w:t>31 %</w:t>
            </w:r>
          </w:p>
        </w:tc>
      </w:tr>
    </w:tbl>
    <w:p w14:paraId="0D46795A" w14:textId="76C37EDB" w:rsidR="00BF452D" w:rsidRDefault="00BF452D" w:rsidP="00FF468B"/>
    <w:p w14:paraId="44E69819" w14:textId="77777777" w:rsidR="00BF452D" w:rsidRDefault="00BF452D">
      <w:r>
        <w:br w:type="page"/>
      </w:r>
    </w:p>
    <w:p w14:paraId="31BE90BD" w14:textId="77777777" w:rsidR="00FF468B" w:rsidRDefault="00FF468B" w:rsidP="00FF468B"/>
    <w:p w14:paraId="63AA332E" w14:textId="77777777" w:rsidR="00FF468B" w:rsidRDefault="00FF468B" w:rsidP="00FF468B">
      <w:pPr>
        <w:pStyle w:val="Rubrik1"/>
        <w:numPr>
          <w:ilvl w:val="0"/>
          <w:numId w:val="0"/>
        </w:numPr>
        <w:ind w:left="432" w:hanging="432"/>
      </w:pPr>
      <w:bookmarkStart w:id="32" w:name="_Toc180158807"/>
      <w:r>
        <w:t>5. Improved model performance with other data features</w:t>
      </w:r>
      <w:bookmarkEnd w:id="32"/>
    </w:p>
    <w:p w14:paraId="137A627A" w14:textId="77777777" w:rsidR="00FF468B" w:rsidRPr="002A29C9" w:rsidRDefault="00FF468B" w:rsidP="00FF468B">
      <w:r>
        <w:t>Future work with improving models to predict electricity day ahead prices should include the following:</w:t>
      </w:r>
    </w:p>
    <w:p w14:paraId="592091F9" w14:textId="77777777" w:rsidR="00FF468B" w:rsidRDefault="00FF468B" w:rsidP="00FF468B">
      <w:pPr>
        <w:pStyle w:val="Liststycke"/>
        <w:numPr>
          <w:ilvl w:val="0"/>
          <w:numId w:val="8"/>
        </w:numPr>
        <w:suppressAutoHyphens/>
        <w:autoSpaceDN w:val="0"/>
        <w:spacing w:line="276" w:lineRule="auto"/>
      </w:pPr>
      <w:r>
        <w:t>Dynamic exchange rate between EUR and SEK.</w:t>
      </w:r>
    </w:p>
    <w:p w14:paraId="518CEB60" w14:textId="57EB8479" w:rsidR="00FF468B" w:rsidRDefault="00DD1BA4" w:rsidP="00FF468B">
      <w:pPr>
        <w:pStyle w:val="Liststycke"/>
        <w:numPr>
          <w:ilvl w:val="0"/>
          <w:numId w:val="8"/>
        </w:numPr>
        <w:suppressAutoHyphens/>
        <w:autoSpaceDN w:val="0"/>
        <w:spacing w:line="276" w:lineRule="auto"/>
      </w:pPr>
      <w:r>
        <w:t>Inclusion</w:t>
      </w:r>
      <w:r w:rsidR="00FF468B">
        <w:t xml:space="preserve"> of more EU members (and sub-regions).</w:t>
      </w:r>
    </w:p>
    <w:p w14:paraId="262EADA0" w14:textId="77777777" w:rsidR="00FF468B" w:rsidRDefault="00FF468B" w:rsidP="00FF468B">
      <w:pPr>
        <w:pStyle w:val="Liststycke"/>
        <w:numPr>
          <w:ilvl w:val="0"/>
          <w:numId w:val="8"/>
        </w:numPr>
        <w:suppressAutoHyphens/>
        <w:autoSpaceDN w:val="0"/>
        <w:spacing w:line="276" w:lineRule="auto"/>
      </w:pPr>
      <w:r>
        <w:t>More features (electricity production, supply and demand).</w:t>
      </w:r>
    </w:p>
    <w:p w14:paraId="67C78E3E" w14:textId="2B1920C5" w:rsidR="00FF468B" w:rsidRDefault="00FF468B" w:rsidP="00FF468B">
      <w:r>
        <w:t xml:space="preserve">In the work for the current report these have been identified as important features that affect electricity prices. The European electricity market is connected, and therefore it is only rational that better models require data that better represent the entire market. </w:t>
      </w:r>
      <w:sdt>
        <w:sdtPr>
          <w:id w:val="453069033"/>
          <w:citation/>
        </w:sdtPr>
        <w:sdtContent>
          <w:r w:rsidR="00000D6F">
            <w:fldChar w:fldCharType="begin"/>
          </w:r>
          <w:r w:rsidR="00000D6F">
            <w:rPr>
              <w:lang w:val="sv-SE"/>
            </w:rPr>
            <w:instrText xml:space="preserve"> CITATION Mos24 \l 1053 </w:instrText>
          </w:r>
          <w:r w:rsidR="00000D6F">
            <w:fldChar w:fldCharType="separate"/>
          </w:r>
          <w:r w:rsidR="00CD42A4" w:rsidRPr="00CD42A4">
            <w:rPr>
              <w:noProof/>
              <w:lang w:val="sv-SE"/>
            </w:rPr>
            <w:t>(Mosquera-López, 2024)</w:t>
          </w:r>
          <w:r w:rsidR="00000D6F">
            <w:fldChar w:fldCharType="end"/>
          </w:r>
        </w:sdtContent>
      </w:sdt>
    </w:p>
    <w:p w14:paraId="70F0414B" w14:textId="6CFEC1ED" w:rsidR="00BF452D" w:rsidRDefault="00BF452D">
      <w:r>
        <w:br w:type="page"/>
      </w:r>
    </w:p>
    <w:p w14:paraId="04629996" w14:textId="77777777" w:rsidR="00BF452D" w:rsidRDefault="00BF452D" w:rsidP="00FF468B"/>
    <w:p w14:paraId="7ED11EA2" w14:textId="77777777" w:rsidR="00FF468B" w:rsidRDefault="00FF468B" w:rsidP="00FF468B">
      <w:pPr>
        <w:pStyle w:val="Rubrik1"/>
        <w:numPr>
          <w:ilvl w:val="0"/>
          <w:numId w:val="0"/>
        </w:numPr>
        <w:ind w:left="432" w:hanging="432"/>
      </w:pPr>
      <w:bookmarkStart w:id="33" w:name="_Toc180158808"/>
      <w:r>
        <w:t>6. Conclusions</w:t>
      </w:r>
      <w:bookmarkEnd w:id="33"/>
    </w:p>
    <w:p w14:paraId="435058CF" w14:textId="3DC8CA6F" w:rsidR="00B027D1" w:rsidRDefault="00B027D1" w:rsidP="00721E89">
      <w:r>
        <w:t>The objectives for the current project were fulfilled and the following conclusions are drawn,</w:t>
      </w:r>
    </w:p>
    <w:p w14:paraId="305DD2FE" w14:textId="345086E7" w:rsidR="00B027D1" w:rsidRDefault="00B027D1" w:rsidP="00B027D1">
      <w:pPr>
        <w:pStyle w:val="Liststycke"/>
        <w:numPr>
          <w:ilvl w:val="0"/>
          <w:numId w:val="15"/>
        </w:numPr>
      </w:pPr>
      <w:r>
        <w:t>An ETL pipeline was created for data regarding inflation, weather and the day ahead market. The data was stored in a</w:t>
      </w:r>
      <w:r w:rsidR="00E86D8B">
        <w:t>n</w:t>
      </w:r>
      <w:r>
        <w:t xml:space="preserve"> SQ</w:t>
      </w:r>
      <w:r w:rsidR="000D11B5">
        <w:t>L</w:t>
      </w:r>
      <w:r>
        <w:t>ite 3 database.</w:t>
      </w:r>
    </w:p>
    <w:p w14:paraId="28C58E67" w14:textId="218B7A61" w:rsidR="00B027D1" w:rsidRDefault="00B027D1" w:rsidP="00B027D1">
      <w:pPr>
        <w:pStyle w:val="Liststycke"/>
        <w:numPr>
          <w:ilvl w:val="0"/>
          <w:numId w:val="15"/>
        </w:numPr>
      </w:pPr>
      <w:r>
        <w:t>The data was extracted and used to model day ahead prices. Linear, CART, Random Forest and Ranger models were examined, and Ranger model was deemed as best performing.</w:t>
      </w:r>
    </w:p>
    <w:p w14:paraId="1CA3B8A3" w14:textId="705F4F37" w:rsidR="00050CCA" w:rsidRDefault="00B027D1" w:rsidP="00050CCA">
      <w:pPr>
        <w:pStyle w:val="Liststycke"/>
        <w:numPr>
          <w:ilvl w:val="0"/>
          <w:numId w:val="15"/>
        </w:numPr>
      </w:pPr>
      <w:r>
        <w:t xml:space="preserve">The Ranger model did not live up to expectations for practical </w:t>
      </w:r>
      <w:r w:rsidR="00BF452D">
        <w:t>uses but</w:t>
      </w:r>
      <w:r>
        <w:t xml:space="preserve"> could still give an approximation of the day ahead price (30-40 %</w:t>
      </w:r>
      <w:r w:rsidR="00050CCA">
        <w:t>).</w:t>
      </w:r>
    </w:p>
    <w:p w14:paraId="15C79674" w14:textId="0BC080C7" w:rsidR="00A23B64" w:rsidRPr="005D6E7B" w:rsidRDefault="00050CCA" w:rsidP="00A23B64">
      <w:pPr>
        <w:pStyle w:val="Liststycke"/>
        <w:numPr>
          <w:ilvl w:val="0"/>
          <w:numId w:val="15"/>
        </w:numPr>
      </w:pPr>
      <w:r>
        <w:t>The European market is a network, which could potentially be better modelled by including data that better represent the entire network. Attempts to improve prediction capabilities of models should therefore include more features (i.e. electricity production, supply and demand) and from more regions in the European Union.</w:t>
      </w:r>
    </w:p>
    <w:p w14:paraId="49815535" w14:textId="77777777" w:rsidR="00A23B64" w:rsidRPr="00205158" w:rsidRDefault="00A23B64">
      <w:pPr>
        <w:rPr>
          <w:rFonts w:asciiTheme="majorHAnsi" w:eastAsiaTheme="majorEastAsia" w:hAnsiTheme="majorHAnsi" w:cstheme="majorBidi"/>
          <w:color w:val="2F5496" w:themeColor="accent1" w:themeShade="BF"/>
          <w:sz w:val="32"/>
          <w:szCs w:val="32"/>
        </w:rPr>
      </w:pPr>
      <w:r w:rsidRPr="00205158">
        <w:br w:type="page"/>
      </w:r>
    </w:p>
    <w:p w14:paraId="6D075C04" w14:textId="64DDB9EB" w:rsidR="00800767" w:rsidRDefault="00800767" w:rsidP="009F1C39">
      <w:pPr>
        <w:pStyle w:val="Rubrik1"/>
        <w:numPr>
          <w:ilvl w:val="0"/>
          <w:numId w:val="16"/>
        </w:numPr>
      </w:pPr>
      <w:bookmarkStart w:id="34" w:name="_Toc180158809"/>
      <w:r w:rsidRPr="009F1C39">
        <w:lastRenderedPageBreak/>
        <w:t>Appendix</w:t>
      </w:r>
      <w:r w:rsidRPr="002A0BE6">
        <w:t xml:space="preserve"> A</w:t>
      </w:r>
      <w:bookmarkEnd w:id="34"/>
    </w:p>
    <w:p w14:paraId="0D364D58" w14:textId="6EE93A51" w:rsidR="009F1C39" w:rsidRPr="009F1C39" w:rsidRDefault="009F1C39" w:rsidP="009F1C39">
      <w:pPr>
        <w:pStyle w:val="Rubrik2"/>
      </w:pPr>
      <w:bookmarkStart w:id="35" w:name="_Toc180158810"/>
      <w:r>
        <w:t>Variable plots</w:t>
      </w:r>
      <w:bookmarkEnd w:id="35"/>
    </w:p>
    <w:p w14:paraId="64C8599A" w14:textId="4B484E91" w:rsidR="00800767" w:rsidRPr="002A0BE6" w:rsidRDefault="00205158" w:rsidP="00B96155">
      <w:pPr>
        <w:jc w:val="both"/>
      </w:pPr>
      <w:r>
        <w:rPr>
          <w:noProof/>
        </w:rPr>
        <w:drawing>
          <wp:inline distT="0" distB="0" distL="0" distR="0" wp14:anchorId="54DC4F47" wp14:editId="62178631">
            <wp:extent cx="2795905" cy="2343150"/>
            <wp:effectExtent l="0" t="0" r="4445" b="0"/>
            <wp:docPr id="1838110188" name="Picture 1" descr="A graph of a graph showing the amount of infl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0188" name="Picture 1" descr="A graph of a graph showing the amount of infla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1919" cy="2356571"/>
                    </a:xfrm>
                    <a:prstGeom prst="rect">
                      <a:avLst/>
                    </a:prstGeom>
                  </pic:spPr>
                </pic:pic>
              </a:graphicData>
            </a:graphic>
          </wp:inline>
        </w:drawing>
      </w:r>
      <w:r>
        <w:rPr>
          <w:noProof/>
        </w:rPr>
        <w:drawing>
          <wp:inline distT="0" distB="0" distL="0" distR="0" wp14:anchorId="6B2431FD" wp14:editId="4A93CA9F">
            <wp:extent cx="2950739" cy="2343150"/>
            <wp:effectExtent l="0" t="0" r="2540" b="0"/>
            <wp:docPr id="2136134090" name="Picture 2" descr="A graph showing the number of days and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34090" name="Picture 2" descr="A graph showing the number of days and month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0135" cy="2366493"/>
                    </a:xfrm>
                    <a:prstGeom prst="rect">
                      <a:avLst/>
                    </a:prstGeom>
                  </pic:spPr>
                </pic:pic>
              </a:graphicData>
            </a:graphic>
          </wp:inline>
        </w:drawing>
      </w:r>
      <w:r>
        <w:rPr>
          <w:noProof/>
        </w:rPr>
        <w:drawing>
          <wp:inline distT="0" distB="0" distL="0" distR="0" wp14:anchorId="6CC7CA12" wp14:editId="0FC55354">
            <wp:extent cx="2795905" cy="2179955"/>
            <wp:effectExtent l="0" t="0" r="4445" b="0"/>
            <wp:docPr id="55666150" name="Picture 3" descr="A graph of a graph showing the number of the same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150" name="Picture 3" descr="A graph of a graph showing the number of the same dat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357" cy="2203698"/>
                    </a:xfrm>
                    <a:prstGeom prst="rect">
                      <a:avLst/>
                    </a:prstGeom>
                  </pic:spPr>
                </pic:pic>
              </a:graphicData>
            </a:graphic>
          </wp:inline>
        </w:drawing>
      </w:r>
      <w:r>
        <w:rPr>
          <w:noProof/>
        </w:rPr>
        <w:drawing>
          <wp:inline distT="0" distB="0" distL="0" distR="0" wp14:anchorId="2AB3A37D" wp14:editId="583D76F5">
            <wp:extent cx="2950210" cy="2178050"/>
            <wp:effectExtent l="0" t="0" r="2540" b="0"/>
            <wp:docPr id="1198678108" name="Picture 4"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8108" name="Picture 4" descr="A graph of a graph showing the time and tim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9926" cy="2192606"/>
                    </a:xfrm>
                    <a:prstGeom prst="rect">
                      <a:avLst/>
                    </a:prstGeom>
                  </pic:spPr>
                </pic:pic>
              </a:graphicData>
            </a:graphic>
          </wp:inline>
        </w:drawing>
      </w:r>
      <w:r>
        <w:rPr>
          <w:noProof/>
        </w:rPr>
        <w:drawing>
          <wp:inline distT="0" distB="0" distL="0" distR="0" wp14:anchorId="3B2893E6" wp14:editId="0E02C8A8">
            <wp:extent cx="2823210" cy="2219253"/>
            <wp:effectExtent l="0" t="0" r="0" b="0"/>
            <wp:docPr id="1760359340" name="Picture 5" descr="A graph of a number of snow 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59340" name="Picture 5" descr="A graph of a number of snow fal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1220" cy="2233411"/>
                    </a:xfrm>
                    <a:prstGeom prst="rect">
                      <a:avLst/>
                    </a:prstGeom>
                  </pic:spPr>
                </pic:pic>
              </a:graphicData>
            </a:graphic>
          </wp:inline>
        </w:drawing>
      </w:r>
      <w:r>
        <w:rPr>
          <w:noProof/>
        </w:rPr>
        <w:drawing>
          <wp:inline distT="0" distB="0" distL="0" distR="0" wp14:anchorId="6FC96407" wp14:editId="6DC61980">
            <wp:extent cx="2930850" cy="2218168"/>
            <wp:effectExtent l="0" t="0" r="3175" b="0"/>
            <wp:docPr id="2062941212"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41212" name="Picture 6" descr="A graph of a graph&#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0850" cy="2218168"/>
                    </a:xfrm>
                    <a:prstGeom prst="rect">
                      <a:avLst/>
                    </a:prstGeom>
                  </pic:spPr>
                </pic:pic>
              </a:graphicData>
            </a:graphic>
          </wp:inline>
        </w:drawing>
      </w:r>
      <w:r>
        <w:rPr>
          <w:noProof/>
        </w:rPr>
        <w:lastRenderedPageBreak/>
        <w:drawing>
          <wp:inline distT="0" distB="0" distL="0" distR="0" wp14:anchorId="74A48AF4" wp14:editId="3117A6A4">
            <wp:extent cx="2809401" cy="2311400"/>
            <wp:effectExtent l="0" t="0" r="0" b="0"/>
            <wp:docPr id="20663704" name="Picture 7" descr="A graph of a graph showing the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704" name="Picture 7" descr="A graph of a graph showing the temperatur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9048" cy="2327564"/>
                    </a:xfrm>
                    <a:prstGeom prst="rect">
                      <a:avLst/>
                    </a:prstGeom>
                  </pic:spPr>
                </pic:pic>
              </a:graphicData>
            </a:graphic>
          </wp:inline>
        </w:drawing>
      </w:r>
      <w:r>
        <w:rPr>
          <w:noProof/>
        </w:rPr>
        <w:drawing>
          <wp:inline distT="0" distB="0" distL="0" distR="0" wp14:anchorId="56EDF58F" wp14:editId="0695474C">
            <wp:extent cx="2941320" cy="2305942"/>
            <wp:effectExtent l="0" t="0" r="0" b="0"/>
            <wp:docPr id="665299624" name="Picture 8" descr="A graph showing the temperature of a couple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99624" name="Picture 8" descr="A graph showing the temperature of a couple of day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9466" cy="2343687"/>
                    </a:xfrm>
                    <a:prstGeom prst="rect">
                      <a:avLst/>
                    </a:prstGeom>
                  </pic:spPr>
                </pic:pic>
              </a:graphicData>
            </a:graphic>
          </wp:inline>
        </w:drawing>
      </w:r>
      <w:r>
        <w:rPr>
          <w:noProof/>
        </w:rPr>
        <w:drawing>
          <wp:inline distT="0" distB="0" distL="0" distR="0" wp14:anchorId="1104328C" wp14:editId="7FB3CB20">
            <wp:extent cx="2787650" cy="2178076"/>
            <wp:effectExtent l="0" t="0" r="0" b="0"/>
            <wp:docPr id="795685762" name="Picture 9" descr="A graph showing the temperatur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85762" name="Picture 9" descr="A graph showing the temperature of a person&#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7972" cy="2201767"/>
                    </a:xfrm>
                    <a:prstGeom prst="rect">
                      <a:avLst/>
                    </a:prstGeom>
                  </pic:spPr>
                </pic:pic>
              </a:graphicData>
            </a:graphic>
          </wp:inline>
        </w:drawing>
      </w:r>
      <w:r>
        <w:rPr>
          <w:noProof/>
        </w:rPr>
        <w:drawing>
          <wp:inline distT="0" distB="0" distL="0" distR="0" wp14:anchorId="61CCCF17" wp14:editId="7DF34661">
            <wp:extent cx="2972343" cy="2180282"/>
            <wp:effectExtent l="0" t="0" r="0" b="0"/>
            <wp:docPr id="1684965266"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65266" name="Picture 10" descr="A graph of a grap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2225" cy="2202201"/>
                    </a:xfrm>
                    <a:prstGeom prst="rect">
                      <a:avLst/>
                    </a:prstGeom>
                  </pic:spPr>
                </pic:pic>
              </a:graphicData>
            </a:graphic>
          </wp:inline>
        </w:drawing>
      </w:r>
      <w:r>
        <w:rPr>
          <w:noProof/>
        </w:rPr>
        <w:drawing>
          <wp:inline distT="0" distB="0" distL="0" distR="0" wp14:anchorId="2FFAFB86" wp14:editId="7AAFFD8A">
            <wp:extent cx="5760720" cy="4359910"/>
            <wp:effectExtent l="0" t="0" r="0" b="2540"/>
            <wp:docPr id="58241255"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1255" name="Picture 11" descr="A graph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r w:rsidR="00800767" w:rsidRPr="002A0BE6">
        <w:br w:type="page"/>
      </w:r>
    </w:p>
    <w:bookmarkStart w:id="36" w:name="_Toc180158811" w:displacedByCustomXml="next"/>
    <w:sdt>
      <w:sdtPr>
        <w:rPr>
          <w:rFonts w:asciiTheme="minorHAnsi" w:eastAsiaTheme="minorHAnsi" w:hAnsiTheme="minorHAnsi" w:cstheme="minorBidi"/>
          <w:color w:val="auto"/>
          <w:sz w:val="22"/>
          <w:szCs w:val="22"/>
          <w:lang w:val="sv-SE"/>
        </w:rPr>
        <w:id w:val="-428118321"/>
        <w:docPartObj>
          <w:docPartGallery w:val="Bibliographies"/>
          <w:docPartUnique/>
        </w:docPartObj>
      </w:sdtPr>
      <w:sdtEndPr>
        <w:rPr>
          <w:lang w:val="en-GB"/>
        </w:rPr>
      </w:sdtEndPr>
      <w:sdtContent>
        <w:p w14:paraId="1DE0E8C9" w14:textId="003F5100" w:rsidR="00BF452D" w:rsidRDefault="00BF452D">
          <w:pPr>
            <w:pStyle w:val="Rubrik1"/>
          </w:pPr>
          <w:proofErr w:type="spellStart"/>
          <w:r>
            <w:rPr>
              <w:lang w:val="sv-SE"/>
            </w:rPr>
            <w:t>References</w:t>
          </w:r>
          <w:bookmarkEnd w:id="36"/>
          <w:proofErr w:type="spellEnd"/>
        </w:p>
        <w:sdt>
          <w:sdtPr>
            <w:id w:val="-573587230"/>
            <w:bibliography/>
          </w:sdtPr>
          <w:sdtContent>
            <w:p w14:paraId="427618AF" w14:textId="77777777" w:rsidR="00CD42A4" w:rsidRPr="00CD42A4" w:rsidRDefault="00BF452D" w:rsidP="00CD42A4">
              <w:pPr>
                <w:pStyle w:val="Litteraturfrteckning"/>
                <w:ind w:left="720" w:hanging="720"/>
                <w:rPr>
                  <w:noProof/>
                  <w:sz w:val="24"/>
                  <w:szCs w:val="24"/>
                  <w:lang w:val="sv-SE"/>
                  <w14:ligatures w14:val="none"/>
                </w:rPr>
              </w:pPr>
              <w:r>
                <w:fldChar w:fldCharType="begin"/>
              </w:r>
              <w:r w:rsidRPr="00CD42A4">
                <w:rPr>
                  <w:lang w:val="sv-SE"/>
                </w:rPr>
                <w:instrText>BIBLIOGRAPHY</w:instrText>
              </w:r>
              <w:r>
                <w:fldChar w:fldCharType="separate"/>
              </w:r>
              <w:r w:rsidR="00CD42A4" w:rsidRPr="00CD42A4">
                <w:rPr>
                  <w:noProof/>
                  <w:lang w:val="sv-SE"/>
                </w:rPr>
                <w:t>(u.d.). Hämtat från https://open-meteo.com/en/docs/historical-weather-api</w:t>
              </w:r>
            </w:p>
            <w:p w14:paraId="479DBC94" w14:textId="77777777" w:rsidR="00CD42A4" w:rsidRPr="00CD42A4" w:rsidRDefault="00CD42A4" w:rsidP="00CD42A4">
              <w:pPr>
                <w:pStyle w:val="Litteraturfrteckning"/>
                <w:ind w:left="720" w:hanging="720"/>
                <w:rPr>
                  <w:noProof/>
                  <w:lang w:val="sv-SE"/>
                </w:rPr>
              </w:pPr>
              <w:r w:rsidRPr="00CD42A4">
                <w:rPr>
                  <w:noProof/>
                  <w:lang w:val="sv-SE"/>
                </w:rPr>
                <w:t xml:space="preserve">Bergqvist, S. (2023). </w:t>
              </w:r>
              <w:r w:rsidRPr="00CD42A4">
                <w:rPr>
                  <w:i/>
                  <w:iCs/>
                  <w:noProof/>
                  <w:lang w:val="sv-SE"/>
                </w:rPr>
                <w:t>Vattenfall</w:t>
              </w:r>
              <w:r w:rsidRPr="00CD42A4">
                <w:rPr>
                  <w:noProof/>
                  <w:lang w:val="sv-SE"/>
                </w:rPr>
                <w:t>. Hämtat från https://www.vattenfall.se/fokus/trender-och-innovation/energianvandning-i-sverige-2022/</w:t>
              </w:r>
            </w:p>
            <w:p w14:paraId="09584CCA" w14:textId="77777777" w:rsidR="00CD42A4" w:rsidRDefault="00CD42A4" w:rsidP="00CD42A4">
              <w:pPr>
                <w:pStyle w:val="Litteraturfrteckning"/>
                <w:ind w:left="720" w:hanging="720"/>
                <w:rPr>
                  <w:noProof/>
                </w:rPr>
              </w:pPr>
              <w:r>
                <w:rPr>
                  <w:noProof/>
                </w:rPr>
                <w:t xml:space="preserve">Bernoulli, J. (1713). </w:t>
              </w:r>
              <w:r>
                <w:rPr>
                  <w:i/>
                  <w:iCs/>
                  <w:noProof/>
                </w:rPr>
                <w:t>Ars Conjectandi.</w:t>
              </w:r>
              <w:r>
                <w:rPr>
                  <w:noProof/>
                </w:rPr>
                <w:t xml:space="preserve"> </w:t>
              </w:r>
            </w:p>
            <w:p w14:paraId="1B869EC0" w14:textId="77777777" w:rsidR="00CD42A4" w:rsidRDefault="00CD42A4" w:rsidP="00CD42A4">
              <w:pPr>
                <w:pStyle w:val="Litteraturfrteckning"/>
                <w:ind w:left="720" w:hanging="720"/>
                <w:rPr>
                  <w:noProof/>
                </w:rPr>
              </w:pPr>
              <w:r>
                <w:rPr>
                  <w:noProof/>
                </w:rPr>
                <w:t xml:space="preserve">Breiman, L. (2001). </w:t>
              </w:r>
              <w:r>
                <w:rPr>
                  <w:i/>
                  <w:iCs/>
                  <w:noProof/>
                </w:rPr>
                <w:t>Random Forests.</w:t>
              </w:r>
              <w:r>
                <w:rPr>
                  <w:noProof/>
                </w:rPr>
                <w:t xml:space="preserve"> Kluwer Academic Publishers.</w:t>
              </w:r>
            </w:p>
            <w:p w14:paraId="1684FC87" w14:textId="77777777" w:rsidR="00CD42A4" w:rsidRDefault="00CD42A4" w:rsidP="00CD42A4">
              <w:pPr>
                <w:pStyle w:val="Litteraturfrteckning"/>
                <w:ind w:left="720" w:hanging="720"/>
                <w:rPr>
                  <w:noProof/>
                </w:rPr>
              </w:pPr>
              <w:r>
                <w:rPr>
                  <w:noProof/>
                </w:rPr>
                <w:t xml:space="preserve">Chuprunov, A., &amp; Fazekas, I. (2009). </w:t>
              </w:r>
              <w:r>
                <w:rPr>
                  <w:i/>
                  <w:iCs/>
                  <w:noProof/>
                </w:rPr>
                <w:t>Strong laws of large numbers for random forests.</w:t>
              </w:r>
              <w:r>
                <w:rPr>
                  <w:noProof/>
                </w:rPr>
                <w:t xml:space="preserve"> </w:t>
              </w:r>
            </w:p>
            <w:p w14:paraId="06D8732E" w14:textId="77777777" w:rsidR="00CD42A4" w:rsidRPr="00CD42A4" w:rsidRDefault="00CD42A4" w:rsidP="00CD42A4">
              <w:pPr>
                <w:pStyle w:val="Litteraturfrteckning"/>
                <w:ind w:left="720" w:hanging="720"/>
                <w:rPr>
                  <w:noProof/>
                  <w:lang w:val="sv-SE"/>
                </w:rPr>
              </w:pPr>
              <w:r w:rsidRPr="00CD42A4">
                <w:rPr>
                  <w:noProof/>
                  <w:lang w:val="sv-SE"/>
                </w:rPr>
                <w:t xml:space="preserve">Frost, J. (2023). </w:t>
              </w:r>
              <w:r w:rsidRPr="00CD42A4">
                <w:rPr>
                  <w:i/>
                  <w:iCs/>
                  <w:noProof/>
                  <w:lang w:val="sv-SE"/>
                </w:rPr>
                <w:t>statisticsbyjim</w:t>
              </w:r>
              <w:r w:rsidRPr="00CD42A4">
                <w:rPr>
                  <w:noProof/>
                  <w:lang w:val="sv-SE"/>
                </w:rPr>
                <w:t>. Hämtat från https://statisticsbyjim.com/regression/root-mean-square-error-rmse/</w:t>
              </w:r>
            </w:p>
            <w:p w14:paraId="38C75EAA" w14:textId="77777777" w:rsidR="00CD42A4" w:rsidRPr="00CD42A4" w:rsidRDefault="00CD42A4" w:rsidP="00CD42A4">
              <w:pPr>
                <w:pStyle w:val="Litteraturfrteckning"/>
                <w:ind w:left="720" w:hanging="720"/>
                <w:rPr>
                  <w:noProof/>
                  <w:lang w:val="sv-SE"/>
                </w:rPr>
              </w:pPr>
              <w:r>
                <w:rPr>
                  <w:noProof/>
                </w:rPr>
                <w:t xml:space="preserve">Grimmett, G., &amp; Stirzaker, D. (2001). Probability and Random Processes: Third Edition. i G. Grimmett, &amp; D. Stirzaker, </w:t>
              </w:r>
              <w:r>
                <w:rPr>
                  <w:i/>
                  <w:iCs/>
                  <w:noProof/>
                </w:rPr>
                <w:t>Probability and Random Processes: Third Edition</w:t>
              </w:r>
              <w:r>
                <w:rPr>
                  <w:noProof/>
                </w:rPr>
                <w:t xml:space="preserve"> (ss. 325-331). </w:t>
              </w:r>
              <w:r w:rsidRPr="00CD42A4">
                <w:rPr>
                  <w:noProof/>
                  <w:lang w:val="sv-SE"/>
                </w:rPr>
                <w:t>Oxford University Press.</w:t>
              </w:r>
            </w:p>
            <w:p w14:paraId="53876704" w14:textId="77777777" w:rsidR="00CD42A4" w:rsidRPr="00CD42A4" w:rsidRDefault="00CD42A4" w:rsidP="00CD42A4">
              <w:pPr>
                <w:pStyle w:val="Litteraturfrteckning"/>
                <w:ind w:left="720" w:hanging="720"/>
                <w:rPr>
                  <w:noProof/>
                  <w:lang w:val="sv-SE"/>
                </w:rPr>
              </w:pPr>
              <w:r w:rsidRPr="00CD42A4">
                <w:rPr>
                  <w:noProof/>
                  <w:lang w:val="sv-SE"/>
                </w:rPr>
                <w:t xml:space="preserve">Guild, C. (den 28 08 2021). </w:t>
              </w:r>
              <w:r w:rsidRPr="00CD42A4">
                <w:rPr>
                  <w:i/>
                  <w:iCs/>
                  <w:noProof/>
                  <w:lang w:val="sv-SE"/>
                </w:rPr>
                <w:t>Rpubs.</w:t>
              </w:r>
              <w:r w:rsidRPr="00CD42A4">
                <w:rPr>
                  <w:noProof/>
                  <w:lang w:val="sv-SE"/>
                </w:rPr>
                <w:t xml:space="preserve"> Hämtat från https://rpubs.com/camguild/803096</w:t>
              </w:r>
            </w:p>
            <w:p w14:paraId="0C87D455" w14:textId="77777777" w:rsidR="00CD42A4" w:rsidRPr="00CD42A4" w:rsidRDefault="00CD42A4" w:rsidP="00CD42A4">
              <w:pPr>
                <w:pStyle w:val="Litteraturfrteckning"/>
                <w:ind w:left="720" w:hanging="720"/>
                <w:rPr>
                  <w:noProof/>
                  <w:lang w:val="sv-SE"/>
                </w:rPr>
              </w:pPr>
              <w:r w:rsidRPr="00CD42A4">
                <w:rPr>
                  <w:i/>
                  <w:iCs/>
                  <w:noProof/>
                  <w:lang w:val="sv-SE"/>
                </w:rPr>
                <w:t>IBM</w:t>
              </w:r>
              <w:r w:rsidRPr="00CD42A4">
                <w:rPr>
                  <w:noProof/>
                  <w:lang w:val="sv-SE"/>
                </w:rPr>
                <w:t>. (den 18 01 2024). Hämtat från https://www.ibm.com/docs/en/cognos-analytics/12.0.0?topic=terms-r2</w:t>
              </w:r>
            </w:p>
            <w:p w14:paraId="51E9661E" w14:textId="77777777" w:rsidR="00CD42A4" w:rsidRPr="00CD42A4" w:rsidRDefault="00CD42A4" w:rsidP="00CD42A4">
              <w:pPr>
                <w:pStyle w:val="Litteraturfrteckning"/>
                <w:ind w:left="720" w:hanging="720"/>
                <w:rPr>
                  <w:noProof/>
                  <w:lang w:val="sv-SE"/>
                </w:rPr>
              </w:pPr>
              <w:r w:rsidRPr="00CD42A4">
                <w:rPr>
                  <w:i/>
                  <w:iCs/>
                  <w:noProof/>
                  <w:lang w:val="sv-SE"/>
                </w:rPr>
                <w:t>IBM</w:t>
              </w:r>
              <w:r w:rsidRPr="00CD42A4">
                <w:rPr>
                  <w:noProof/>
                  <w:lang w:val="sv-SE"/>
                </w:rPr>
                <w:t>. (den 18 01 2024). Hämtat från https://www.ibm.com/docs/en/cognos-analytics/12.0.0?topic=terms-adjusted-r-squared</w:t>
              </w:r>
            </w:p>
            <w:p w14:paraId="01FF714E" w14:textId="77777777" w:rsidR="00CD42A4" w:rsidRPr="00CD42A4" w:rsidRDefault="00CD42A4" w:rsidP="00CD42A4">
              <w:pPr>
                <w:pStyle w:val="Litteraturfrteckning"/>
                <w:ind w:left="720" w:hanging="720"/>
                <w:rPr>
                  <w:noProof/>
                  <w:lang w:val="sv-SE"/>
                </w:rPr>
              </w:pPr>
              <w:r w:rsidRPr="00CD42A4">
                <w:rPr>
                  <w:i/>
                  <w:iCs/>
                  <w:noProof/>
                  <w:lang w:val="sv-SE"/>
                </w:rPr>
                <w:t>IBM</w:t>
              </w:r>
              <w:r w:rsidRPr="00CD42A4">
                <w:rPr>
                  <w:noProof/>
                  <w:lang w:val="sv-SE"/>
                </w:rPr>
                <w:t>. (2024). Hämtat från https://www.ibm.com/topics/linear-regression</w:t>
              </w:r>
            </w:p>
            <w:p w14:paraId="3FAA8019" w14:textId="77777777" w:rsidR="00CD42A4" w:rsidRPr="00CD42A4" w:rsidRDefault="00CD42A4" w:rsidP="00CD42A4">
              <w:pPr>
                <w:pStyle w:val="Litteraturfrteckning"/>
                <w:ind w:left="720" w:hanging="720"/>
                <w:rPr>
                  <w:noProof/>
                  <w:lang w:val="sv-SE"/>
                </w:rPr>
              </w:pPr>
              <w:r>
                <w:rPr>
                  <w:noProof/>
                </w:rPr>
                <w:t xml:space="preserve">Mosquera-López, S. (den 23 07 2024). </w:t>
              </w:r>
              <w:r>
                <w:rPr>
                  <w:i/>
                  <w:iCs/>
                  <w:noProof/>
                </w:rPr>
                <w:t>SienceDirect</w:t>
              </w:r>
              <w:r>
                <w:rPr>
                  <w:noProof/>
                </w:rPr>
                <w:t xml:space="preserve">. </w:t>
              </w:r>
              <w:r w:rsidRPr="00CD42A4">
                <w:rPr>
                  <w:noProof/>
                  <w:lang w:val="sv-SE"/>
                </w:rPr>
                <w:t>Hämtat från https://www.sciencedirect.com/science/article/pii/S0140988324004973</w:t>
              </w:r>
            </w:p>
            <w:p w14:paraId="0B0112DC" w14:textId="77777777" w:rsidR="00CD42A4" w:rsidRPr="00CD42A4" w:rsidRDefault="00CD42A4" w:rsidP="00CD42A4">
              <w:pPr>
                <w:pStyle w:val="Litteraturfrteckning"/>
                <w:ind w:left="720" w:hanging="720"/>
                <w:rPr>
                  <w:noProof/>
                  <w:lang w:val="sv-SE"/>
                </w:rPr>
              </w:pPr>
              <w:r w:rsidRPr="00CD42A4">
                <w:rPr>
                  <w:noProof/>
                  <w:lang w:val="sv-SE"/>
                </w:rPr>
                <w:t xml:space="preserve">mrmishraoofc. (den 29 07 2024). </w:t>
              </w:r>
              <w:r w:rsidRPr="00CD42A4">
                <w:rPr>
                  <w:i/>
                  <w:iCs/>
                  <w:noProof/>
                  <w:lang w:val="sv-SE"/>
                </w:rPr>
                <w:t>geeksforgeeks.org</w:t>
              </w:r>
              <w:r w:rsidRPr="00CD42A4">
                <w:rPr>
                  <w:noProof/>
                  <w:lang w:val="sv-SE"/>
                </w:rPr>
                <w:t>. Hämtat från https://www.geeksforgeeks.org/bayesian-information-criterion-bic/</w:t>
              </w:r>
            </w:p>
            <w:p w14:paraId="433D28E2" w14:textId="77777777" w:rsidR="00CD42A4" w:rsidRPr="00CD42A4" w:rsidRDefault="00CD42A4" w:rsidP="00CD42A4">
              <w:pPr>
                <w:pStyle w:val="Litteraturfrteckning"/>
                <w:ind w:left="720" w:hanging="720"/>
                <w:rPr>
                  <w:noProof/>
                  <w:lang w:val="sv-SE"/>
                </w:rPr>
              </w:pPr>
              <w:r w:rsidRPr="00CD42A4">
                <w:rPr>
                  <w:noProof/>
                  <w:lang w:val="sv-SE"/>
                </w:rPr>
                <w:t xml:space="preserve">rishu_mishra. (den 28 12 2021). </w:t>
              </w:r>
              <w:r w:rsidRPr="00CD42A4">
                <w:rPr>
                  <w:i/>
                  <w:iCs/>
                  <w:noProof/>
                  <w:lang w:val="sv-SE"/>
                </w:rPr>
                <w:t>geeksforgeeks</w:t>
              </w:r>
              <w:r w:rsidRPr="00CD42A4">
                <w:rPr>
                  <w:noProof/>
                  <w:lang w:val="sv-SE"/>
                </w:rPr>
                <w:t>. Hämtat från https://www.geeksforgeeks.org/k-fold-cross-validation-in-r-programming/</w:t>
              </w:r>
            </w:p>
            <w:p w14:paraId="1C565154" w14:textId="77777777" w:rsidR="00CD42A4" w:rsidRPr="00CD42A4" w:rsidRDefault="00CD42A4" w:rsidP="00CD42A4">
              <w:pPr>
                <w:pStyle w:val="Litteraturfrteckning"/>
                <w:ind w:left="720" w:hanging="720"/>
                <w:rPr>
                  <w:noProof/>
                  <w:lang w:val="sv-SE"/>
                </w:rPr>
              </w:pPr>
              <w:r w:rsidRPr="00CD42A4">
                <w:rPr>
                  <w:noProof/>
                  <w:lang w:val="sv-SE"/>
                </w:rPr>
                <w:t xml:space="preserve">Saunders, T. (den 12 07 2023). </w:t>
              </w:r>
              <w:r w:rsidRPr="00CD42A4">
                <w:rPr>
                  <w:i/>
                  <w:iCs/>
                  <w:noProof/>
                  <w:lang w:val="sv-SE"/>
                </w:rPr>
                <w:t>ScienceFocus</w:t>
              </w:r>
              <w:r w:rsidRPr="00CD42A4">
                <w:rPr>
                  <w:noProof/>
                  <w:lang w:val="sv-SE"/>
                </w:rPr>
                <w:t>. Hämtat från https://www.sciencefocus.com/science/who-invented-electricty</w:t>
              </w:r>
            </w:p>
            <w:p w14:paraId="367AB438" w14:textId="77777777" w:rsidR="00CD42A4" w:rsidRDefault="00CD42A4" w:rsidP="00CD42A4">
              <w:pPr>
                <w:pStyle w:val="Litteraturfrteckning"/>
                <w:ind w:left="720" w:hanging="720"/>
                <w:rPr>
                  <w:noProof/>
                </w:rPr>
              </w:pPr>
              <w:r>
                <w:rPr>
                  <w:noProof/>
                </w:rPr>
                <w:t xml:space="preserve">Wright, M. N., Wager, S., &amp; Probst, P. (2023). </w:t>
              </w:r>
              <w:r>
                <w:rPr>
                  <w:i/>
                  <w:iCs/>
                  <w:noProof/>
                </w:rPr>
                <w:t>A Fast Implementation of Random Forest.</w:t>
              </w:r>
              <w:r>
                <w:rPr>
                  <w:noProof/>
                </w:rPr>
                <w:t xml:space="preserve"> </w:t>
              </w:r>
            </w:p>
            <w:p w14:paraId="1C60A4BC" w14:textId="77777777" w:rsidR="00CD42A4" w:rsidRPr="00CD42A4" w:rsidRDefault="00CD42A4" w:rsidP="00CD42A4">
              <w:pPr>
                <w:pStyle w:val="Litteraturfrteckning"/>
                <w:ind w:left="720" w:hanging="720"/>
                <w:rPr>
                  <w:noProof/>
                  <w:lang w:val="sv-SE"/>
                </w:rPr>
              </w:pPr>
              <w:r w:rsidRPr="00CD42A4">
                <w:rPr>
                  <w:noProof/>
                  <w:lang w:val="sv-SE"/>
                </w:rPr>
                <w:t xml:space="preserve">Yadav, A. (den 20 07 2024). </w:t>
              </w:r>
              <w:r w:rsidRPr="00CD42A4">
                <w:rPr>
                  <w:i/>
                  <w:iCs/>
                  <w:noProof/>
                  <w:lang w:val="sv-SE"/>
                </w:rPr>
                <w:t>Medium</w:t>
              </w:r>
              <w:r w:rsidRPr="00CD42A4">
                <w:rPr>
                  <w:noProof/>
                  <w:lang w:val="sv-SE"/>
                </w:rPr>
                <w:t>. Hämtat från https://medium.com/@amit25173/linear-regression-vs-random-forest-7288522be3aa</w:t>
              </w:r>
            </w:p>
            <w:p w14:paraId="429C7259" w14:textId="77777777" w:rsidR="00CD42A4" w:rsidRPr="00CD42A4" w:rsidRDefault="00CD42A4" w:rsidP="00CD42A4">
              <w:pPr>
                <w:pStyle w:val="Litteraturfrteckning"/>
                <w:ind w:left="720" w:hanging="720"/>
                <w:rPr>
                  <w:noProof/>
                  <w:lang w:val="sv-SE"/>
                </w:rPr>
              </w:pPr>
              <w:r w:rsidRPr="00CD42A4">
                <w:rPr>
                  <w:noProof/>
                  <w:lang w:val="sv-SE"/>
                </w:rPr>
                <w:t xml:space="preserve">Zajic, A. (den 29 11 2022). </w:t>
              </w:r>
              <w:r w:rsidRPr="00CD42A4">
                <w:rPr>
                  <w:i/>
                  <w:iCs/>
                  <w:noProof/>
                  <w:lang w:val="sv-SE"/>
                </w:rPr>
                <w:t>builtin</w:t>
              </w:r>
              <w:r w:rsidRPr="00CD42A4">
                <w:rPr>
                  <w:noProof/>
                  <w:lang w:val="sv-SE"/>
                </w:rPr>
                <w:t>. Hämtat från https://builtin.com/data-science/what-is-aic</w:t>
              </w:r>
            </w:p>
            <w:p w14:paraId="584F2AFA" w14:textId="2E77F37C" w:rsidR="00BF452D" w:rsidRDefault="00BF452D" w:rsidP="00CD42A4">
              <w:r>
                <w:rPr>
                  <w:b/>
                  <w:bCs/>
                </w:rPr>
                <w:fldChar w:fldCharType="end"/>
              </w:r>
            </w:p>
          </w:sdtContent>
        </w:sdt>
      </w:sdtContent>
    </w:sdt>
    <w:p w14:paraId="5BE26216" w14:textId="3B8FFCC5" w:rsidR="00FF468B" w:rsidRDefault="00FF468B" w:rsidP="00BF452D">
      <w:pPr>
        <w:pStyle w:val="Rubrik1"/>
        <w:numPr>
          <w:ilvl w:val="0"/>
          <w:numId w:val="0"/>
        </w:numPr>
        <w:ind w:left="432" w:hanging="432"/>
        <w:rPr>
          <w:lang w:val="sv-SE"/>
        </w:rPr>
      </w:pPr>
    </w:p>
    <w:p w14:paraId="69D1E4CB" w14:textId="77777777" w:rsidR="007616D8" w:rsidRPr="002A0BE6" w:rsidRDefault="007616D8"/>
    <w:p w14:paraId="1A76B9FD" w14:textId="77777777" w:rsidR="00532FC8" w:rsidRPr="002A0BE6" w:rsidRDefault="00532FC8"/>
    <w:p w14:paraId="7913DE08" w14:textId="77777777" w:rsidR="00532FC8" w:rsidRDefault="00532FC8"/>
    <w:sectPr w:rsidR="00532FC8" w:rsidSect="0037040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D9FC4" w14:textId="77777777" w:rsidR="0021326C" w:rsidRPr="002A0BE6" w:rsidRDefault="0021326C" w:rsidP="00CC36BA">
      <w:pPr>
        <w:spacing w:after="0" w:line="240" w:lineRule="auto"/>
      </w:pPr>
      <w:r w:rsidRPr="002A0BE6">
        <w:separator/>
      </w:r>
    </w:p>
  </w:endnote>
  <w:endnote w:type="continuationSeparator" w:id="0">
    <w:p w14:paraId="725A73AF" w14:textId="77777777" w:rsidR="0021326C" w:rsidRPr="002A0BE6" w:rsidRDefault="0021326C" w:rsidP="00CC36BA">
      <w:pPr>
        <w:spacing w:after="0" w:line="240" w:lineRule="auto"/>
      </w:pPr>
      <w:r w:rsidRPr="002A0BE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Pr="002A0BE6" w:rsidRDefault="00324B8B">
    <w:pPr>
      <w:pStyle w:val="Sidfot"/>
      <w:jc w:val="center"/>
    </w:pPr>
  </w:p>
  <w:p w14:paraId="11A46A79" w14:textId="77777777" w:rsidR="00CC36BA" w:rsidRPr="002A0BE6"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Pr="002A0BE6" w:rsidRDefault="00324B8B">
    <w:pPr>
      <w:pStyle w:val="Sidfot"/>
      <w:jc w:val="center"/>
    </w:pPr>
  </w:p>
  <w:p w14:paraId="75A5DBD5" w14:textId="77777777" w:rsidR="00324B8B" w:rsidRPr="002A0BE6"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Pr="002A0BE6" w:rsidRDefault="00324B8B">
        <w:pPr>
          <w:pStyle w:val="Sidfot"/>
          <w:jc w:val="center"/>
        </w:pPr>
        <w:r w:rsidRPr="002A0BE6">
          <w:fldChar w:fldCharType="begin"/>
        </w:r>
        <w:r w:rsidRPr="002A0BE6">
          <w:instrText>PAGE   \* MERGEFORMAT</w:instrText>
        </w:r>
        <w:r w:rsidRPr="002A0BE6">
          <w:fldChar w:fldCharType="separate"/>
        </w:r>
        <w:r w:rsidRPr="002A0BE6">
          <w:t>2</w:t>
        </w:r>
        <w:r w:rsidRPr="002A0BE6">
          <w:fldChar w:fldCharType="end"/>
        </w:r>
      </w:p>
    </w:sdtContent>
  </w:sdt>
  <w:p w14:paraId="078F7653" w14:textId="77777777" w:rsidR="00324B8B" w:rsidRPr="002A0BE6"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Pr="002A0BE6" w:rsidRDefault="00324B8B">
        <w:pPr>
          <w:pStyle w:val="Sidfot"/>
          <w:jc w:val="center"/>
        </w:pPr>
        <w:r w:rsidRPr="002A0BE6">
          <w:fldChar w:fldCharType="begin"/>
        </w:r>
        <w:r w:rsidRPr="002A0BE6">
          <w:instrText>PAGE   \* MERGEFORMAT</w:instrText>
        </w:r>
        <w:r w:rsidRPr="002A0BE6">
          <w:fldChar w:fldCharType="separate"/>
        </w:r>
        <w:r w:rsidRPr="002A0BE6">
          <w:t>2</w:t>
        </w:r>
        <w:r w:rsidRPr="002A0BE6">
          <w:fldChar w:fldCharType="end"/>
        </w:r>
      </w:p>
    </w:sdtContent>
  </w:sdt>
  <w:p w14:paraId="59C430E7" w14:textId="77777777" w:rsidR="00324B8B" w:rsidRPr="002A0BE6"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B7F6D" w14:textId="77777777" w:rsidR="0021326C" w:rsidRPr="002A0BE6" w:rsidRDefault="0021326C" w:rsidP="00CC36BA">
      <w:pPr>
        <w:spacing w:after="0" w:line="240" w:lineRule="auto"/>
      </w:pPr>
      <w:r w:rsidRPr="002A0BE6">
        <w:separator/>
      </w:r>
    </w:p>
  </w:footnote>
  <w:footnote w:type="continuationSeparator" w:id="0">
    <w:p w14:paraId="3858C6B4" w14:textId="77777777" w:rsidR="0021326C" w:rsidRPr="002A0BE6" w:rsidRDefault="0021326C" w:rsidP="00CC36BA">
      <w:pPr>
        <w:spacing w:after="0" w:line="240" w:lineRule="auto"/>
      </w:pPr>
      <w:r w:rsidRPr="002A0BE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3F75"/>
    <w:multiLevelType w:val="hybridMultilevel"/>
    <w:tmpl w:val="63D69422"/>
    <w:lvl w:ilvl="0" w:tplc="589E1C38">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EB25AB"/>
    <w:multiLevelType w:val="hybridMultilevel"/>
    <w:tmpl w:val="8C227CB8"/>
    <w:lvl w:ilvl="0" w:tplc="0B785B28">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 w15:restartNumberingAfterBreak="0">
    <w:nsid w:val="12015E0F"/>
    <w:multiLevelType w:val="multilevel"/>
    <w:tmpl w:val="6686B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DF072B"/>
    <w:multiLevelType w:val="hybridMultilevel"/>
    <w:tmpl w:val="4AB0AD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83042C"/>
    <w:multiLevelType w:val="hybridMultilevel"/>
    <w:tmpl w:val="73DC50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331166"/>
    <w:multiLevelType w:val="hybridMultilevel"/>
    <w:tmpl w:val="62B8879A"/>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67B72A7"/>
    <w:multiLevelType w:val="hybridMultilevel"/>
    <w:tmpl w:val="9D4A9A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9D80B3B"/>
    <w:multiLevelType w:val="hybridMultilevel"/>
    <w:tmpl w:val="AC3624D6"/>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0864F53"/>
    <w:multiLevelType w:val="multilevel"/>
    <w:tmpl w:val="B2B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074AC"/>
    <w:multiLevelType w:val="hybridMultilevel"/>
    <w:tmpl w:val="906AA416"/>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1AB19C2"/>
    <w:multiLevelType w:val="hybridMultilevel"/>
    <w:tmpl w:val="C340ED74"/>
    <w:lvl w:ilvl="0" w:tplc="7D745E4A">
      <w:start w:val="1"/>
      <w:numFmt w:val="upp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5681328"/>
    <w:multiLevelType w:val="hybridMultilevel"/>
    <w:tmpl w:val="59463446"/>
    <w:lvl w:ilvl="0" w:tplc="20F477D2">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4" w15:restartNumberingAfterBreak="0">
    <w:nsid w:val="46DE06A0"/>
    <w:multiLevelType w:val="hybridMultilevel"/>
    <w:tmpl w:val="970C2E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10E5246"/>
    <w:multiLevelType w:val="hybridMultilevel"/>
    <w:tmpl w:val="89120F2C"/>
    <w:lvl w:ilvl="0" w:tplc="99BC4FD8">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6" w15:restartNumberingAfterBreak="0">
    <w:nsid w:val="51334D9E"/>
    <w:multiLevelType w:val="multilevel"/>
    <w:tmpl w:val="DC2AB1E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rPr>
        <w:i w:val="0"/>
        <w:iCs w:val="0"/>
      </w:r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31356"/>
    <w:multiLevelType w:val="hybridMultilevel"/>
    <w:tmpl w:val="E444CB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16"/>
  </w:num>
  <w:num w:numId="2" w16cid:durableId="1296057432">
    <w:abstractNumId w:val="4"/>
  </w:num>
  <w:num w:numId="3" w16cid:durableId="448165794">
    <w:abstractNumId w:val="17"/>
  </w:num>
  <w:num w:numId="4" w16cid:durableId="662398523">
    <w:abstractNumId w:val="3"/>
  </w:num>
  <w:num w:numId="5" w16cid:durableId="368915143">
    <w:abstractNumId w:val="14"/>
  </w:num>
  <w:num w:numId="6" w16cid:durableId="548689702">
    <w:abstractNumId w:val="8"/>
  </w:num>
  <w:num w:numId="7" w16cid:durableId="1134374603">
    <w:abstractNumId w:val="18"/>
  </w:num>
  <w:num w:numId="8" w16cid:durableId="278226530">
    <w:abstractNumId w:val="0"/>
  </w:num>
  <w:num w:numId="9" w16cid:durableId="1007371052">
    <w:abstractNumId w:val="9"/>
  </w:num>
  <w:num w:numId="10" w16cid:durableId="1615092149">
    <w:abstractNumId w:val="11"/>
  </w:num>
  <w:num w:numId="11" w16cid:durableId="450781841">
    <w:abstractNumId w:val="7"/>
  </w:num>
  <w:num w:numId="12" w16cid:durableId="638461038">
    <w:abstractNumId w:val="12"/>
  </w:num>
  <w:num w:numId="13" w16cid:durableId="985351939">
    <w:abstractNumId w:val="1"/>
  </w:num>
  <w:num w:numId="14" w16cid:durableId="1917933341">
    <w:abstractNumId w:val="15"/>
  </w:num>
  <w:num w:numId="15" w16cid:durableId="842747866">
    <w:abstractNumId w:val="5"/>
  </w:num>
  <w:num w:numId="16" w16cid:durableId="1956057240">
    <w:abstractNumId w:val="16"/>
    <w:lvlOverride w:ilvl="0">
      <w:startOverride w:val="7"/>
    </w:lvlOverride>
  </w:num>
  <w:num w:numId="17" w16cid:durableId="514996137">
    <w:abstractNumId w:val="13"/>
  </w:num>
  <w:num w:numId="18" w16cid:durableId="1214855928">
    <w:abstractNumId w:val="2"/>
  </w:num>
  <w:num w:numId="19" w16cid:durableId="1069427143">
    <w:abstractNumId w:val="10"/>
  </w:num>
  <w:num w:numId="20" w16cid:durableId="60458328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in Holmberg">
    <w15:presenceInfo w15:providerId="AD" w15:userId="S::elin.holmberg@swedishmatch.com::dad011af-c184-4f09-b936-7b3887e581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D6F"/>
    <w:rsid w:val="000036AF"/>
    <w:rsid w:val="00007762"/>
    <w:rsid w:val="0002680A"/>
    <w:rsid w:val="00040402"/>
    <w:rsid w:val="00041FA8"/>
    <w:rsid w:val="00046E98"/>
    <w:rsid w:val="00050CCA"/>
    <w:rsid w:val="000551C1"/>
    <w:rsid w:val="00083AC2"/>
    <w:rsid w:val="000A3DC4"/>
    <w:rsid w:val="000B4638"/>
    <w:rsid w:val="000D11B5"/>
    <w:rsid w:val="000D4384"/>
    <w:rsid w:val="00115A40"/>
    <w:rsid w:val="001171FA"/>
    <w:rsid w:val="00117FC7"/>
    <w:rsid w:val="0013062C"/>
    <w:rsid w:val="001456C3"/>
    <w:rsid w:val="00147234"/>
    <w:rsid w:val="00147F71"/>
    <w:rsid w:val="001741FF"/>
    <w:rsid w:val="001748E6"/>
    <w:rsid w:val="00193C05"/>
    <w:rsid w:val="00194312"/>
    <w:rsid w:val="00196D7A"/>
    <w:rsid w:val="001A4C92"/>
    <w:rsid w:val="001B2E3B"/>
    <w:rsid w:val="001F0012"/>
    <w:rsid w:val="00205158"/>
    <w:rsid w:val="0021326C"/>
    <w:rsid w:val="00225678"/>
    <w:rsid w:val="00225BAF"/>
    <w:rsid w:val="00260B4D"/>
    <w:rsid w:val="00264C01"/>
    <w:rsid w:val="002818D0"/>
    <w:rsid w:val="00285A20"/>
    <w:rsid w:val="00287BF0"/>
    <w:rsid w:val="002A0BE6"/>
    <w:rsid w:val="002A0E71"/>
    <w:rsid w:val="002B6EFE"/>
    <w:rsid w:val="002D640F"/>
    <w:rsid w:val="003032AB"/>
    <w:rsid w:val="00317B62"/>
    <w:rsid w:val="00324B8B"/>
    <w:rsid w:val="00330ED1"/>
    <w:rsid w:val="00336E01"/>
    <w:rsid w:val="00370400"/>
    <w:rsid w:val="00395496"/>
    <w:rsid w:val="003A519B"/>
    <w:rsid w:val="003B7EE7"/>
    <w:rsid w:val="003D1B72"/>
    <w:rsid w:val="003E7D0E"/>
    <w:rsid w:val="003F1914"/>
    <w:rsid w:val="003F6C65"/>
    <w:rsid w:val="00403225"/>
    <w:rsid w:val="00442FC7"/>
    <w:rsid w:val="00446209"/>
    <w:rsid w:val="0045094F"/>
    <w:rsid w:val="00454ECE"/>
    <w:rsid w:val="00482134"/>
    <w:rsid w:val="004921E0"/>
    <w:rsid w:val="004C3BB4"/>
    <w:rsid w:val="004E4DAD"/>
    <w:rsid w:val="004E6240"/>
    <w:rsid w:val="004F62D4"/>
    <w:rsid w:val="00517EDB"/>
    <w:rsid w:val="00520C6B"/>
    <w:rsid w:val="00522112"/>
    <w:rsid w:val="0052467E"/>
    <w:rsid w:val="00532FC8"/>
    <w:rsid w:val="00546532"/>
    <w:rsid w:val="005A7B86"/>
    <w:rsid w:val="005C6898"/>
    <w:rsid w:val="005D2830"/>
    <w:rsid w:val="005D6E7B"/>
    <w:rsid w:val="00601BA6"/>
    <w:rsid w:val="0061409F"/>
    <w:rsid w:val="0067718E"/>
    <w:rsid w:val="00681D1B"/>
    <w:rsid w:val="006B0250"/>
    <w:rsid w:val="006C0A7F"/>
    <w:rsid w:val="006D6640"/>
    <w:rsid w:val="006F55D8"/>
    <w:rsid w:val="00704AEC"/>
    <w:rsid w:val="00721E89"/>
    <w:rsid w:val="007616D8"/>
    <w:rsid w:val="00792BF8"/>
    <w:rsid w:val="00793783"/>
    <w:rsid w:val="007A73D0"/>
    <w:rsid w:val="007D0E71"/>
    <w:rsid w:val="007D50A7"/>
    <w:rsid w:val="007D7578"/>
    <w:rsid w:val="007E2041"/>
    <w:rsid w:val="00800767"/>
    <w:rsid w:val="008248CA"/>
    <w:rsid w:val="008425D0"/>
    <w:rsid w:val="00874EBD"/>
    <w:rsid w:val="008D1725"/>
    <w:rsid w:val="00902485"/>
    <w:rsid w:val="009057B8"/>
    <w:rsid w:val="00913BA8"/>
    <w:rsid w:val="009150E5"/>
    <w:rsid w:val="00931802"/>
    <w:rsid w:val="00936B56"/>
    <w:rsid w:val="00990994"/>
    <w:rsid w:val="009B0273"/>
    <w:rsid w:val="009C3F59"/>
    <w:rsid w:val="009F1C39"/>
    <w:rsid w:val="009F1D7A"/>
    <w:rsid w:val="009F6E59"/>
    <w:rsid w:val="00A154B3"/>
    <w:rsid w:val="00A23B64"/>
    <w:rsid w:val="00A30A8E"/>
    <w:rsid w:val="00A36531"/>
    <w:rsid w:val="00A437DE"/>
    <w:rsid w:val="00A44132"/>
    <w:rsid w:val="00A8668D"/>
    <w:rsid w:val="00A94629"/>
    <w:rsid w:val="00AA32D2"/>
    <w:rsid w:val="00AB1CD8"/>
    <w:rsid w:val="00B027D1"/>
    <w:rsid w:val="00B55393"/>
    <w:rsid w:val="00B774AA"/>
    <w:rsid w:val="00B96155"/>
    <w:rsid w:val="00BA1294"/>
    <w:rsid w:val="00BC4957"/>
    <w:rsid w:val="00BD52DD"/>
    <w:rsid w:val="00BD6FAB"/>
    <w:rsid w:val="00BF452D"/>
    <w:rsid w:val="00BF460B"/>
    <w:rsid w:val="00C42D15"/>
    <w:rsid w:val="00C44A45"/>
    <w:rsid w:val="00C83A70"/>
    <w:rsid w:val="00C92D1A"/>
    <w:rsid w:val="00C945F2"/>
    <w:rsid w:val="00CA1889"/>
    <w:rsid w:val="00CA2806"/>
    <w:rsid w:val="00CB515A"/>
    <w:rsid w:val="00CC36BA"/>
    <w:rsid w:val="00CD42A4"/>
    <w:rsid w:val="00CE38B9"/>
    <w:rsid w:val="00CF62FF"/>
    <w:rsid w:val="00D3785F"/>
    <w:rsid w:val="00D737ED"/>
    <w:rsid w:val="00D97D85"/>
    <w:rsid w:val="00DA14AA"/>
    <w:rsid w:val="00DC75BF"/>
    <w:rsid w:val="00DD1BA4"/>
    <w:rsid w:val="00DD258F"/>
    <w:rsid w:val="00DD5494"/>
    <w:rsid w:val="00DD7022"/>
    <w:rsid w:val="00DF13F7"/>
    <w:rsid w:val="00DF7A0A"/>
    <w:rsid w:val="00E33A56"/>
    <w:rsid w:val="00E62648"/>
    <w:rsid w:val="00E86D8B"/>
    <w:rsid w:val="00E90A7B"/>
    <w:rsid w:val="00E93C10"/>
    <w:rsid w:val="00EB781E"/>
    <w:rsid w:val="00EC183E"/>
    <w:rsid w:val="00EC5DDB"/>
    <w:rsid w:val="00ED3AC1"/>
    <w:rsid w:val="00EE69B4"/>
    <w:rsid w:val="00EE7FD6"/>
    <w:rsid w:val="00F2027C"/>
    <w:rsid w:val="00F56C33"/>
    <w:rsid w:val="00F70447"/>
    <w:rsid w:val="00F76073"/>
    <w:rsid w:val="00F93E97"/>
    <w:rsid w:val="00F943EA"/>
    <w:rsid w:val="00FA18B7"/>
    <w:rsid w:val="00FB6083"/>
    <w:rsid w:val="00FF468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Litteraturfrteckning">
    <w:name w:val="Bibliography"/>
    <w:basedOn w:val="Normal"/>
    <w:next w:val="Normal"/>
    <w:uiPriority w:val="37"/>
    <w:unhideWhenUsed/>
    <w:rsid w:val="00520C6B"/>
  </w:style>
  <w:style w:type="paragraph" w:styleId="Revision">
    <w:name w:val="Revision"/>
    <w:hidden/>
    <w:uiPriority w:val="99"/>
    <w:semiHidden/>
    <w:rsid w:val="00FF468B"/>
    <w:pPr>
      <w:spacing w:after="0" w:line="240" w:lineRule="auto"/>
    </w:pPr>
    <w:rPr>
      <w:lang w:val="en-GB"/>
    </w:rPr>
  </w:style>
  <w:style w:type="character" w:customStyle="1" w:styleId="ui-provider">
    <w:name w:val="ui-provider"/>
    <w:basedOn w:val="Standardstycketeckensnitt"/>
    <w:rsid w:val="00F943EA"/>
  </w:style>
  <w:style w:type="paragraph" w:styleId="Normalwebb">
    <w:name w:val="Normal (Web)"/>
    <w:basedOn w:val="Normal"/>
    <w:uiPriority w:val="99"/>
    <w:semiHidden/>
    <w:unhideWhenUsed/>
    <w:rsid w:val="00F943EA"/>
    <w:pPr>
      <w:spacing w:before="100" w:beforeAutospacing="1" w:after="100" w:afterAutospacing="1" w:line="240" w:lineRule="auto"/>
    </w:pPr>
    <w:rPr>
      <w:rFonts w:ascii="Times New Roman" w:eastAsia="Times New Roman" w:hAnsi="Times New Roman" w:cs="Times New Roman"/>
      <w:sz w:val="24"/>
      <w:szCs w:val="24"/>
      <w:lang w:val="sv-SE" w:eastAsia="sv-SE"/>
      <w14:ligatures w14:val="none"/>
    </w:rPr>
  </w:style>
  <w:style w:type="paragraph" w:styleId="Ingetavstnd">
    <w:name w:val="No Spacing"/>
    <w:uiPriority w:val="1"/>
    <w:qFormat/>
    <w:rsid w:val="004F62D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9">
      <w:bodyDiv w:val="1"/>
      <w:marLeft w:val="0"/>
      <w:marRight w:val="0"/>
      <w:marTop w:val="0"/>
      <w:marBottom w:val="0"/>
      <w:divBdr>
        <w:top w:val="none" w:sz="0" w:space="0" w:color="auto"/>
        <w:left w:val="none" w:sz="0" w:space="0" w:color="auto"/>
        <w:bottom w:val="none" w:sz="0" w:space="0" w:color="auto"/>
        <w:right w:val="none" w:sz="0" w:space="0" w:color="auto"/>
      </w:divBdr>
    </w:div>
    <w:div w:id="14306655">
      <w:bodyDiv w:val="1"/>
      <w:marLeft w:val="0"/>
      <w:marRight w:val="0"/>
      <w:marTop w:val="0"/>
      <w:marBottom w:val="0"/>
      <w:divBdr>
        <w:top w:val="none" w:sz="0" w:space="0" w:color="auto"/>
        <w:left w:val="none" w:sz="0" w:space="0" w:color="auto"/>
        <w:bottom w:val="none" w:sz="0" w:space="0" w:color="auto"/>
        <w:right w:val="none" w:sz="0" w:space="0" w:color="auto"/>
      </w:divBdr>
    </w:div>
    <w:div w:id="56638479">
      <w:bodyDiv w:val="1"/>
      <w:marLeft w:val="0"/>
      <w:marRight w:val="0"/>
      <w:marTop w:val="0"/>
      <w:marBottom w:val="0"/>
      <w:divBdr>
        <w:top w:val="none" w:sz="0" w:space="0" w:color="auto"/>
        <w:left w:val="none" w:sz="0" w:space="0" w:color="auto"/>
        <w:bottom w:val="none" w:sz="0" w:space="0" w:color="auto"/>
        <w:right w:val="none" w:sz="0" w:space="0" w:color="auto"/>
      </w:divBdr>
    </w:div>
    <w:div w:id="121969431">
      <w:bodyDiv w:val="1"/>
      <w:marLeft w:val="0"/>
      <w:marRight w:val="0"/>
      <w:marTop w:val="0"/>
      <w:marBottom w:val="0"/>
      <w:divBdr>
        <w:top w:val="none" w:sz="0" w:space="0" w:color="auto"/>
        <w:left w:val="none" w:sz="0" w:space="0" w:color="auto"/>
        <w:bottom w:val="none" w:sz="0" w:space="0" w:color="auto"/>
        <w:right w:val="none" w:sz="0" w:space="0" w:color="auto"/>
      </w:divBdr>
    </w:div>
    <w:div w:id="238832661">
      <w:bodyDiv w:val="1"/>
      <w:marLeft w:val="0"/>
      <w:marRight w:val="0"/>
      <w:marTop w:val="0"/>
      <w:marBottom w:val="0"/>
      <w:divBdr>
        <w:top w:val="none" w:sz="0" w:space="0" w:color="auto"/>
        <w:left w:val="none" w:sz="0" w:space="0" w:color="auto"/>
        <w:bottom w:val="none" w:sz="0" w:space="0" w:color="auto"/>
        <w:right w:val="none" w:sz="0" w:space="0" w:color="auto"/>
      </w:divBdr>
    </w:div>
    <w:div w:id="257835669">
      <w:bodyDiv w:val="1"/>
      <w:marLeft w:val="0"/>
      <w:marRight w:val="0"/>
      <w:marTop w:val="0"/>
      <w:marBottom w:val="0"/>
      <w:divBdr>
        <w:top w:val="none" w:sz="0" w:space="0" w:color="auto"/>
        <w:left w:val="none" w:sz="0" w:space="0" w:color="auto"/>
        <w:bottom w:val="none" w:sz="0" w:space="0" w:color="auto"/>
        <w:right w:val="none" w:sz="0" w:space="0" w:color="auto"/>
      </w:divBdr>
    </w:div>
    <w:div w:id="280455385">
      <w:bodyDiv w:val="1"/>
      <w:marLeft w:val="0"/>
      <w:marRight w:val="0"/>
      <w:marTop w:val="0"/>
      <w:marBottom w:val="0"/>
      <w:divBdr>
        <w:top w:val="none" w:sz="0" w:space="0" w:color="auto"/>
        <w:left w:val="none" w:sz="0" w:space="0" w:color="auto"/>
        <w:bottom w:val="none" w:sz="0" w:space="0" w:color="auto"/>
        <w:right w:val="none" w:sz="0" w:space="0" w:color="auto"/>
      </w:divBdr>
    </w:div>
    <w:div w:id="285813830">
      <w:bodyDiv w:val="1"/>
      <w:marLeft w:val="0"/>
      <w:marRight w:val="0"/>
      <w:marTop w:val="0"/>
      <w:marBottom w:val="0"/>
      <w:divBdr>
        <w:top w:val="none" w:sz="0" w:space="0" w:color="auto"/>
        <w:left w:val="none" w:sz="0" w:space="0" w:color="auto"/>
        <w:bottom w:val="none" w:sz="0" w:space="0" w:color="auto"/>
        <w:right w:val="none" w:sz="0" w:space="0" w:color="auto"/>
      </w:divBdr>
    </w:div>
    <w:div w:id="290408450">
      <w:bodyDiv w:val="1"/>
      <w:marLeft w:val="0"/>
      <w:marRight w:val="0"/>
      <w:marTop w:val="0"/>
      <w:marBottom w:val="0"/>
      <w:divBdr>
        <w:top w:val="none" w:sz="0" w:space="0" w:color="auto"/>
        <w:left w:val="none" w:sz="0" w:space="0" w:color="auto"/>
        <w:bottom w:val="none" w:sz="0" w:space="0" w:color="auto"/>
        <w:right w:val="none" w:sz="0" w:space="0" w:color="auto"/>
      </w:divBdr>
    </w:div>
    <w:div w:id="292104789">
      <w:bodyDiv w:val="1"/>
      <w:marLeft w:val="0"/>
      <w:marRight w:val="0"/>
      <w:marTop w:val="0"/>
      <w:marBottom w:val="0"/>
      <w:divBdr>
        <w:top w:val="none" w:sz="0" w:space="0" w:color="auto"/>
        <w:left w:val="none" w:sz="0" w:space="0" w:color="auto"/>
        <w:bottom w:val="none" w:sz="0" w:space="0" w:color="auto"/>
        <w:right w:val="none" w:sz="0" w:space="0" w:color="auto"/>
      </w:divBdr>
    </w:div>
    <w:div w:id="319311532">
      <w:bodyDiv w:val="1"/>
      <w:marLeft w:val="0"/>
      <w:marRight w:val="0"/>
      <w:marTop w:val="0"/>
      <w:marBottom w:val="0"/>
      <w:divBdr>
        <w:top w:val="none" w:sz="0" w:space="0" w:color="auto"/>
        <w:left w:val="none" w:sz="0" w:space="0" w:color="auto"/>
        <w:bottom w:val="none" w:sz="0" w:space="0" w:color="auto"/>
        <w:right w:val="none" w:sz="0" w:space="0" w:color="auto"/>
      </w:divBdr>
    </w:div>
    <w:div w:id="321156021">
      <w:bodyDiv w:val="1"/>
      <w:marLeft w:val="0"/>
      <w:marRight w:val="0"/>
      <w:marTop w:val="0"/>
      <w:marBottom w:val="0"/>
      <w:divBdr>
        <w:top w:val="none" w:sz="0" w:space="0" w:color="auto"/>
        <w:left w:val="none" w:sz="0" w:space="0" w:color="auto"/>
        <w:bottom w:val="none" w:sz="0" w:space="0" w:color="auto"/>
        <w:right w:val="none" w:sz="0" w:space="0" w:color="auto"/>
      </w:divBdr>
    </w:div>
    <w:div w:id="353507940">
      <w:bodyDiv w:val="1"/>
      <w:marLeft w:val="0"/>
      <w:marRight w:val="0"/>
      <w:marTop w:val="0"/>
      <w:marBottom w:val="0"/>
      <w:divBdr>
        <w:top w:val="none" w:sz="0" w:space="0" w:color="auto"/>
        <w:left w:val="none" w:sz="0" w:space="0" w:color="auto"/>
        <w:bottom w:val="none" w:sz="0" w:space="0" w:color="auto"/>
        <w:right w:val="none" w:sz="0" w:space="0" w:color="auto"/>
      </w:divBdr>
    </w:div>
    <w:div w:id="358773545">
      <w:bodyDiv w:val="1"/>
      <w:marLeft w:val="0"/>
      <w:marRight w:val="0"/>
      <w:marTop w:val="0"/>
      <w:marBottom w:val="0"/>
      <w:divBdr>
        <w:top w:val="none" w:sz="0" w:space="0" w:color="auto"/>
        <w:left w:val="none" w:sz="0" w:space="0" w:color="auto"/>
        <w:bottom w:val="none" w:sz="0" w:space="0" w:color="auto"/>
        <w:right w:val="none" w:sz="0" w:space="0" w:color="auto"/>
      </w:divBdr>
    </w:div>
    <w:div w:id="365370143">
      <w:bodyDiv w:val="1"/>
      <w:marLeft w:val="0"/>
      <w:marRight w:val="0"/>
      <w:marTop w:val="0"/>
      <w:marBottom w:val="0"/>
      <w:divBdr>
        <w:top w:val="none" w:sz="0" w:space="0" w:color="auto"/>
        <w:left w:val="none" w:sz="0" w:space="0" w:color="auto"/>
        <w:bottom w:val="none" w:sz="0" w:space="0" w:color="auto"/>
        <w:right w:val="none" w:sz="0" w:space="0" w:color="auto"/>
      </w:divBdr>
    </w:div>
    <w:div w:id="379212050">
      <w:bodyDiv w:val="1"/>
      <w:marLeft w:val="0"/>
      <w:marRight w:val="0"/>
      <w:marTop w:val="0"/>
      <w:marBottom w:val="0"/>
      <w:divBdr>
        <w:top w:val="none" w:sz="0" w:space="0" w:color="auto"/>
        <w:left w:val="none" w:sz="0" w:space="0" w:color="auto"/>
        <w:bottom w:val="none" w:sz="0" w:space="0" w:color="auto"/>
        <w:right w:val="none" w:sz="0" w:space="0" w:color="auto"/>
      </w:divBdr>
    </w:div>
    <w:div w:id="388306230">
      <w:bodyDiv w:val="1"/>
      <w:marLeft w:val="0"/>
      <w:marRight w:val="0"/>
      <w:marTop w:val="0"/>
      <w:marBottom w:val="0"/>
      <w:divBdr>
        <w:top w:val="none" w:sz="0" w:space="0" w:color="auto"/>
        <w:left w:val="none" w:sz="0" w:space="0" w:color="auto"/>
        <w:bottom w:val="none" w:sz="0" w:space="0" w:color="auto"/>
        <w:right w:val="none" w:sz="0" w:space="0" w:color="auto"/>
      </w:divBdr>
    </w:div>
    <w:div w:id="389768592">
      <w:bodyDiv w:val="1"/>
      <w:marLeft w:val="0"/>
      <w:marRight w:val="0"/>
      <w:marTop w:val="0"/>
      <w:marBottom w:val="0"/>
      <w:divBdr>
        <w:top w:val="none" w:sz="0" w:space="0" w:color="auto"/>
        <w:left w:val="none" w:sz="0" w:space="0" w:color="auto"/>
        <w:bottom w:val="none" w:sz="0" w:space="0" w:color="auto"/>
        <w:right w:val="none" w:sz="0" w:space="0" w:color="auto"/>
      </w:divBdr>
    </w:div>
    <w:div w:id="403845867">
      <w:bodyDiv w:val="1"/>
      <w:marLeft w:val="0"/>
      <w:marRight w:val="0"/>
      <w:marTop w:val="0"/>
      <w:marBottom w:val="0"/>
      <w:divBdr>
        <w:top w:val="none" w:sz="0" w:space="0" w:color="auto"/>
        <w:left w:val="none" w:sz="0" w:space="0" w:color="auto"/>
        <w:bottom w:val="none" w:sz="0" w:space="0" w:color="auto"/>
        <w:right w:val="none" w:sz="0" w:space="0" w:color="auto"/>
      </w:divBdr>
    </w:div>
    <w:div w:id="430669000">
      <w:bodyDiv w:val="1"/>
      <w:marLeft w:val="0"/>
      <w:marRight w:val="0"/>
      <w:marTop w:val="0"/>
      <w:marBottom w:val="0"/>
      <w:divBdr>
        <w:top w:val="none" w:sz="0" w:space="0" w:color="auto"/>
        <w:left w:val="none" w:sz="0" w:space="0" w:color="auto"/>
        <w:bottom w:val="none" w:sz="0" w:space="0" w:color="auto"/>
        <w:right w:val="none" w:sz="0" w:space="0" w:color="auto"/>
      </w:divBdr>
    </w:div>
    <w:div w:id="463734942">
      <w:bodyDiv w:val="1"/>
      <w:marLeft w:val="0"/>
      <w:marRight w:val="0"/>
      <w:marTop w:val="0"/>
      <w:marBottom w:val="0"/>
      <w:divBdr>
        <w:top w:val="none" w:sz="0" w:space="0" w:color="auto"/>
        <w:left w:val="none" w:sz="0" w:space="0" w:color="auto"/>
        <w:bottom w:val="none" w:sz="0" w:space="0" w:color="auto"/>
        <w:right w:val="none" w:sz="0" w:space="0" w:color="auto"/>
      </w:divBdr>
    </w:div>
    <w:div w:id="466748203">
      <w:bodyDiv w:val="1"/>
      <w:marLeft w:val="0"/>
      <w:marRight w:val="0"/>
      <w:marTop w:val="0"/>
      <w:marBottom w:val="0"/>
      <w:divBdr>
        <w:top w:val="none" w:sz="0" w:space="0" w:color="auto"/>
        <w:left w:val="none" w:sz="0" w:space="0" w:color="auto"/>
        <w:bottom w:val="none" w:sz="0" w:space="0" w:color="auto"/>
        <w:right w:val="none" w:sz="0" w:space="0" w:color="auto"/>
      </w:divBdr>
    </w:div>
    <w:div w:id="479923098">
      <w:bodyDiv w:val="1"/>
      <w:marLeft w:val="0"/>
      <w:marRight w:val="0"/>
      <w:marTop w:val="0"/>
      <w:marBottom w:val="0"/>
      <w:divBdr>
        <w:top w:val="none" w:sz="0" w:space="0" w:color="auto"/>
        <w:left w:val="none" w:sz="0" w:space="0" w:color="auto"/>
        <w:bottom w:val="none" w:sz="0" w:space="0" w:color="auto"/>
        <w:right w:val="none" w:sz="0" w:space="0" w:color="auto"/>
      </w:divBdr>
    </w:div>
    <w:div w:id="496380611">
      <w:bodyDiv w:val="1"/>
      <w:marLeft w:val="0"/>
      <w:marRight w:val="0"/>
      <w:marTop w:val="0"/>
      <w:marBottom w:val="0"/>
      <w:divBdr>
        <w:top w:val="none" w:sz="0" w:space="0" w:color="auto"/>
        <w:left w:val="none" w:sz="0" w:space="0" w:color="auto"/>
        <w:bottom w:val="none" w:sz="0" w:space="0" w:color="auto"/>
        <w:right w:val="none" w:sz="0" w:space="0" w:color="auto"/>
      </w:divBdr>
    </w:div>
    <w:div w:id="505052614">
      <w:bodyDiv w:val="1"/>
      <w:marLeft w:val="0"/>
      <w:marRight w:val="0"/>
      <w:marTop w:val="0"/>
      <w:marBottom w:val="0"/>
      <w:divBdr>
        <w:top w:val="none" w:sz="0" w:space="0" w:color="auto"/>
        <w:left w:val="none" w:sz="0" w:space="0" w:color="auto"/>
        <w:bottom w:val="none" w:sz="0" w:space="0" w:color="auto"/>
        <w:right w:val="none" w:sz="0" w:space="0" w:color="auto"/>
      </w:divBdr>
    </w:div>
    <w:div w:id="537544380">
      <w:bodyDiv w:val="1"/>
      <w:marLeft w:val="0"/>
      <w:marRight w:val="0"/>
      <w:marTop w:val="0"/>
      <w:marBottom w:val="0"/>
      <w:divBdr>
        <w:top w:val="none" w:sz="0" w:space="0" w:color="auto"/>
        <w:left w:val="none" w:sz="0" w:space="0" w:color="auto"/>
        <w:bottom w:val="none" w:sz="0" w:space="0" w:color="auto"/>
        <w:right w:val="none" w:sz="0" w:space="0" w:color="auto"/>
      </w:divBdr>
    </w:div>
    <w:div w:id="540436239">
      <w:bodyDiv w:val="1"/>
      <w:marLeft w:val="0"/>
      <w:marRight w:val="0"/>
      <w:marTop w:val="0"/>
      <w:marBottom w:val="0"/>
      <w:divBdr>
        <w:top w:val="none" w:sz="0" w:space="0" w:color="auto"/>
        <w:left w:val="none" w:sz="0" w:space="0" w:color="auto"/>
        <w:bottom w:val="none" w:sz="0" w:space="0" w:color="auto"/>
        <w:right w:val="none" w:sz="0" w:space="0" w:color="auto"/>
      </w:divBdr>
    </w:div>
    <w:div w:id="555506914">
      <w:bodyDiv w:val="1"/>
      <w:marLeft w:val="0"/>
      <w:marRight w:val="0"/>
      <w:marTop w:val="0"/>
      <w:marBottom w:val="0"/>
      <w:divBdr>
        <w:top w:val="none" w:sz="0" w:space="0" w:color="auto"/>
        <w:left w:val="none" w:sz="0" w:space="0" w:color="auto"/>
        <w:bottom w:val="none" w:sz="0" w:space="0" w:color="auto"/>
        <w:right w:val="none" w:sz="0" w:space="0" w:color="auto"/>
      </w:divBdr>
    </w:div>
    <w:div w:id="583956661">
      <w:bodyDiv w:val="1"/>
      <w:marLeft w:val="0"/>
      <w:marRight w:val="0"/>
      <w:marTop w:val="0"/>
      <w:marBottom w:val="0"/>
      <w:divBdr>
        <w:top w:val="none" w:sz="0" w:space="0" w:color="auto"/>
        <w:left w:val="none" w:sz="0" w:space="0" w:color="auto"/>
        <w:bottom w:val="none" w:sz="0" w:space="0" w:color="auto"/>
        <w:right w:val="none" w:sz="0" w:space="0" w:color="auto"/>
      </w:divBdr>
    </w:div>
    <w:div w:id="598221523">
      <w:bodyDiv w:val="1"/>
      <w:marLeft w:val="0"/>
      <w:marRight w:val="0"/>
      <w:marTop w:val="0"/>
      <w:marBottom w:val="0"/>
      <w:divBdr>
        <w:top w:val="none" w:sz="0" w:space="0" w:color="auto"/>
        <w:left w:val="none" w:sz="0" w:space="0" w:color="auto"/>
        <w:bottom w:val="none" w:sz="0" w:space="0" w:color="auto"/>
        <w:right w:val="none" w:sz="0" w:space="0" w:color="auto"/>
      </w:divBdr>
    </w:div>
    <w:div w:id="599609670">
      <w:bodyDiv w:val="1"/>
      <w:marLeft w:val="0"/>
      <w:marRight w:val="0"/>
      <w:marTop w:val="0"/>
      <w:marBottom w:val="0"/>
      <w:divBdr>
        <w:top w:val="none" w:sz="0" w:space="0" w:color="auto"/>
        <w:left w:val="none" w:sz="0" w:space="0" w:color="auto"/>
        <w:bottom w:val="none" w:sz="0" w:space="0" w:color="auto"/>
        <w:right w:val="none" w:sz="0" w:space="0" w:color="auto"/>
      </w:divBdr>
    </w:div>
    <w:div w:id="619340920">
      <w:bodyDiv w:val="1"/>
      <w:marLeft w:val="0"/>
      <w:marRight w:val="0"/>
      <w:marTop w:val="0"/>
      <w:marBottom w:val="0"/>
      <w:divBdr>
        <w:top w:val="none" w:sz="0" w:space="0" w:color="auto"/>
        <w:left w:val="none" w:sz="0" w:space="0" w:color="auto"/>
        <w:bottom w:val="none" w:sz="0" w:space="0" w:color="auto"/>
        <w:right w:val="none" w:sz="0" w:space="0" w:color="auto"/>
      </w:divBdr>
    </w:div>
    <w:div w:id="630088365">
      <w:bodyDiv w:val="1"/>
      <w:marLeft w:val="0"/>
      <w:marRight w:val="0"/>
      <w:marTop w:val="0"/>
      <w:marBottom w:val="0"/>
      <w:divBdr>
        <w:top w:val="none" w:sz="0" w:space="0" w:color="auto"/>
        <w:left w:val="none" w:sz="0" w:space="0" w:color="auto"/>
        <w:bottom w:val="none" w:sz="0" w:space="0" w:color="auto"/>
        <w:right w:val="none" w:sz="0" w:space="0" w:color="auto"/>
      </w:divBdr>
    </w:div>
    <w:div w:id="648941997">
      <w:bodyDiv w:val="1"/>
      <w:marLeft w:val="0"/>
      <w:marRight w:val="0"/>
      <w:marTop w:val="0"/>
      <w:marBottom w:val="0"/>
      <w:divBdr>
        <w:top w:val="none" w:sz="0" w:space="0" w:color="auto"/>
        <w:left w:val="none" w:sz="0" w:space="0" w:color="auto"/>
        <w:bottom w:val="none" w:sz="0" w:space="0" w:color="auto"/>
        <w:right w:val="none" w:sz="0" w:space="0" w:color="auto"/>
      </w:divBdr>
    </w:div>
    <w:div w:id="655257029">
      <w:bodyDiv w:val="1"/>
      <w:marLeft w:val="0"/>
      <w:marRight w:val="0"/>
      <w:marTop w:val="0"/>
      <w:marBottom w:val="0"/>
      <w:divBdr>
        <w:top w:val="none" w:sz="0" w:space="0" w:color="auto"/>
        <w:left w:val="none" w:sz="0" w:space="0" w:color="auto"/>
        <w:bottom w:val="none" w:sz="0" w:space="0" w:color="auto"/>
        <w:right w:val="none" w:sz="0" w:space="0" w:color="auto"/>
      </w:divBdr>
    </w:div>
    <w:div w:id="668676788">
      <w:bodyDiv w:val="1"/>
      <w:marLeft w:val="0"/>
      <w:marRight w:val="0"/>
      <w:marTop w:val="0"/>
      <w:marBottom w:val="0"/>
      <w:divBdr>
        <w:top w:val="none" w:sz="0" w:space="0" w:color="auto"/>
        <w:left w:val="none" w:sz="0" w:space="0" w:color="auto"/>
        <w:bottom w:val="none" w:sz="0" w:space="0" w:color="auto"/>
        <w:right w:val="none" w:sz="0" w:space="0" w:color="auto"/>
      </w:divBdr>
    </w:div>
    <w:div w:id="680934244">
      <w:bodyDiv w:val="1"/>
      <w:marLeft w:val="0"/>
      <w:marRight w:val="0"/>
      <w:marTop w:val="0"/>
      <w:marBottom w:val="0"/>
      <w:divBdr>
        <w:top w:val="none" w:sz="0" w:space="0" w:color="auto"/>
        <w:left w:val="none" w:sz="0" w:space="0" w:color="auto"/>
        <w:bottom w:val="none" w:sz="0" w:space="0" w:color="auto"/>
        <w:right w:val="none" w:sz="0" w:space="0" w:color="auto"/>
      </w:divBdr>
    </w:div>
    <w:div w:id="684745141">
      <w:bodyDiv w:val="1"/>
      <w:marLeft w:val="0"/>
      <w:marRight w:val="0"/>
      <w:marTop w:val="0"/>
      <w:marBottom w:val="0"/>
      <w:divBdr>
        <w:top w:val="none" w:sz="0" w:space="0" w:color="auto"/>
        <w:left w:val="none" w:sz="0" w:space="0" w:color="auto"/>
        <w:bottom w:val="none" w:sz="0" w:space="0" w:color="auto"/>
        <w:right w:val="none" w:sz="0" w:space="0" w:color="auto"/>
      </w:divBdr>
    </w:div>
    <w:div w:id="731973316">
      <w:bodyDiv w:val="1"/>
      <w:marLeft w:val="0"/>
      <w:marRight w:val="0"/>
      <w:marTop w:val="0"/>
      <w:marBottom w:val="0"/>
      <w:divBdr>
        <w:top w:val="none" w:sz="0" w:space="0" w:color="auto"/>
        <w:left w:val="none" w:sz="0" w:space="0" w:color="auto"/>
        <w:bottom w:val="none" w:sz="0" w:space="0" w:color="auto"/>
        <w:right w:val="none" w:sz="0" w:space="0" w:color="auto"/>
      </w:divBdr>
    </w:div>
    <w:div w:id="737941819">
      <w:bodyDiv w:val="1"/>
      <w:marLeft w:val="0"/>
      <w:marRight w:val="0"/>
      <w:marTop w:val="0"/>
      <w:marBottom w:val="0"/>
      <w:divBdr>
        <w:top w:val="none" w:sz="0" w:space="0" w:color="auto"/>
        <w:left w:val="none" w:sz="0" w:space="0" w:color="auto"/>
        <w:bottom w:val="none" w:sz="0" w:space="0" w:color="auto"/>
        <w:right w:val="none" w:sz="0" w:space="0" w:color="auto"/>
      </w:divBdr>
    </w:div>
    <w:div w:id="779029575">
      <w:bodyDiv w:val="1"/>
      <w:marLeft w:val="0"/>
      <w:marRight w:val="0"/>
      <w:marTop w:val="0"/>
      <w:marBottom w:val="0"/>
      <w:divBdr>
        <w:top w:val="none" w:sz="0" w:space="0" w:color="auto"/>
        <w:left w:val="none" w:sz="0" w:space="0" w:color="auto"/>
        <w:bottom w:val="none" w:sz="0" w:space="0" w:color="auto"/>
        <w:right w:val="none" w:sz="0" w:space="0" w:color="auto"/>
      </w:divBdr>
    </w:div>
    <w:div w:id="786123036">
      <w:bodyDiv w:val="1"/>
      <w:marLeft w:val="0"/>
      <w:marRight w:val="0"/>
      <w:marTop w:val="0"/>
      <w:marBottom w:val="0"/>
      <w:divBdr>
        <w:top w:val="none" w:sz="0" w:space="0" w:color="auto"/>
        <w:left w:val="none" w:sz="0" w:space="0" w:color="auto"/>
        <w:bottom w:val="none" w:sz="0" w:space="0" w:color="auto"/>
        <w:right w:val="none" w:sz="0" w:space="0" w:color="auto"/>
      </w:divBdr>
    </w:div>
    <w:div w:id="802651648">
      <w:bodyDiv w:val="1"/>
      <w:marLeft w:val="0"/>
      <w:marRight w:val="0"/>
      <w:marTop w:val="0"/>
      <w:marBottom w:val="0"/>
      <w:divBdr>
        <w:top w:val="none" w:sz="0" w:space="0" w:color="auto"/>
        <w:left w:val="none" w:sz="0" w:space="0" w:color="auto"/>
        <w:bottom w:val="none" w:sz="0" w:space="0" w:color="auto"/>
        <w:right w:val="none" w:sz="0" w:space="0" w:color="auto"/>
      </w:divBdr>
    </w:div>
    <w:div w:id="805700421">
      <w:bodyDiv w:val="1"/>
      <w:marLeft w:val="0"/>
      <w:marRight w:val="0"/>
      <w:marTop w:val="0"/>
      <w:marBottom w:val="0"/>
      <w:divBdr>
        <w:top w:val="none" w:sz="0" w:space="0" w:color="auto"/>
        <w:left w:val="none" w:sz="0" w:space="0" w:color="auto"/>
        <w:bottom w:val="none" w:sz="0" w:space="0" w:color="auto"/>
        <w:right w:val="none" w:sz="0" w:space="0" w:color="auto"/>
      </w:divBdr>
    </w:div>
    <w:div w:id="810903552">
      <w:bodyDiv w:val="1"/>
      <w:marLeft w:val="0"/>
      <w:marRight w:val="0"/>
      <w:marTop w:val="0"/>
      <w:marBottom w:val="0"/>
      <w:divBdr>
        <w:top w:val="none" w:sz="0" w:space="0" w:color="auto"/>
        <w:left w:val="none" w:sz="0" w:space="0" w:color="auto"/>
        <w:bottom w:val="none" w:sz="0" w:space="0" w:color="auto"/>
        <w:right w:val="none" w:sz="0" w:space="0" w:color="auto"/>
      </w:divBdr>
    </w:div>
    <w:div w:id="836069418">
      <w:bodyDiv w:val="1"/>
      <w:marLeft w:val="0"/>
      <w:marRight w:val="0"/>
      <w:marTop w:val="0"/>
      <w:marBottom w:val="0"/>
      <w:divBdr>
        <w:top w:val="none" w:sz="0" w:space="0" w:color="auto"/>
        <w:left w:val="none" w:sz="0" w:space="0" w:color="auto"/>
        <w:bottom w:val="none" w:sz="0" w:space="0" w:color="auto"/>
        <w:right w:val="none" w:sz="0" w:space="0" w:color="auto"/>
      </w:divBdr>
    </w:div>
    <w:div w:id="839387455">
      <w:bodyDiv w:val="1"/>
      <w:marLeft w:val="0"/>
      <w:marRight w:val="0"/>
      <w:marTop w:val="0"/>
      <w:marBottom w:val="0"/>
      <w:divBdr>
        <w:top w:val="none" w:sz="0" w:space="0" w:color="auto"/>
        <w:left w:val="none" w:sz="0" w:space="0" w:color="auto"/>
        <w:bottom w:val="none" w:sz="0" w:space="0" w:color="auto"/>
        <w:right w:val="none" w:sz="0" w:space="0" w:color="auto"/>
      </w:divBdr>
    </w:div>
    <w:div w:id="901863931">
      <w:bodyDiv w:val="1"/>
      <w:marLeft w:val="0"/>
      <w:marRight w:val="0"/>
      <w:marTop w:val="0"/>
      <w:marBottom w:val="0"/>
      <w:divBdr>
        <w:top w:val="none" w:sz="0" w:space="0" w:color="auto"/>
        <w:left w:val="none" w:sz="0" w:space="0" w:color="auto"/>
        <w:bottom w:val="none" w:sz="0" w:space="0" w:color="auto"/>
        <w:right w:val="none" w:sz="0" w:space="0" w:color="auto"/>
      </w:divBdr>
    </w:div>
    <w:div w:id="932544431">
      <w:bodyDiv w:val="1"/>
      <w:marLeft w:val="0"/>
      <w:marRight w:val="0"/>
      <w:marTop w:val="0"/>
      <w:marBottom w:val="0"/>
      <w:divBdr>
        <w:top w:val="none" w:sz="0" w:space="0" w:color="auto"/>
        <w:left w:val="none" w:sz="0" w:space="0" w:color="auto"/>
        <w:bottom w:val="none" w:sz="0" w:space="0" w:color="auto"/>
        <w:right w:val="none" w:sz="0" w:space="0" w:color="auto"/>
      </w:divBdr>
    </w:div>
    <w:div w:id="993798400">
      <w:bodyDiv w:val="1"/>
      <w:marLeft w:val="0"/>
      <w:marRight w:val="0"/>
      <w:marTop w:val="0"/>
      <w:marBottom w:val="0"/>
      <w:divBdr>
        <w:top w:val="none" w:sz="0" w:space="0" w:color="auto"/>
        <w:left w:val="none" w:sz="0" w:space="0" w:color="auto"/>
        <w:bottom w:val="none" w:sz="0" w:space="0" w:color="auto"/>
        <w:right w:val="none" w:sz="0" w:space="0" w:color="auto"/>
      </w:divBdr>
    </w:div>
    <w:div w:id="1000623494">
      <w:bodyDiv w:val="1"/>
      <w:marLeft w:val="0"/>
      <w:marRight w:val="0"/>
      <w:marTop w:val="0"/>
      <w:marBottom w:val="0"/>
      <w:divBdr>
        <w:top w:val="none" w:sz="0" w:space="0" w:color="auto"/>
        <w:left w:val="none" w:sz="0" w:space="0" w:color="auto"/>
        <w:bottom w:val="none" w:sz="0" w:space="0" w:color="auto"/>
        <w:right w:val="none" w:sz="0" w:space="0" w:color="auto"/>
      </w:divBdr>
    </w:div>
    <w:div w:id="1002588864">
      <w:bodyDiv w:val="1"/>
      <w:marLeft w:val="0"/>
      <w:marRight w:val="0"/>
      <w:marTop w:val="0"/>
      <w:marBottom w:val="0"/>
      <w:divBdr>
        <w:top w:val="none" w:sz="0" w:space="0" w:color="auto"/>
        <w:left w:val="none" w:sz="0" w:space="0" w:color="auto"/>
        <w:bottom w:val="none" w:sz="0" w:space="0" w:color="auto"/>
        <w:right w:val="none" w:sz="0" w:space="0" w:color="auto"/>
      </w:divBdr>
    </w:div>
    <w:div w:id="1037436325">
      <w:bodyDiv w:val="1"/>
      <w:marLeft w:val="0"/>
      <w:marRight w:val="0"/>
      <w:marTop w:val="0"/>
      <w:marBottom w:val="0"/>
      <w:divBdr>
        <w:top w:val="none" w:sz="0" w:space="0" w:color="auto"/>
        <w:left w:val="none" w:sz="0" w:space="0" w:color="auto"/>
        <w:bottom w:val="none" w:sz="0" w:space="0" w:color="auto"/>
        <w:right w:val="none" w:sz="0" w:space="0" w:color="auto"/>
      </w:divBdr>
    </w:div>
    <w:div w:id="1041321377">
      <w:bodyDiv w:val="1"/>
      <w:marLeft w:val="0"/>
      <w:marRight w:val="0"/>
      <w:marTop w:val="0"/>
      <w:marBottom w:val="0"/>
      <w:divBdr>
        <w:top w:val="none" w:sz="0" w:space="0" w:color="auto"/>
        <w:left w:val="none" w:sz="0" w:space="0" w:color="auto"/>
        <w:bottom w:val="none" w:sz="0" w:space="0" w:color="auto"/>
        <w:right w:val="none" w:sz="0" w:space="0" w:color="auto"/>
      </w:divBdr>
    </w:div>
    <w:div w:id="1041326643">
      <w:bodyDiv w:val="1"/>
      <w:marLeft w:val="0"/>
      <w:marRight w:val="0"/>
      <w:marTop w:val="0"/>
      <w:marBottom w:val="0"/>
      <w:divBdr>
        <w:top w:val="none" w:sz="0" w:space="0" w:color="auto"/>
        <w:left w:val="none" w:sz="0" w:space="0" w:color="auto"/>
        <w:bottom w:val="none" w:sz="0" w:space="0" w:color="auto"/>
        <w:right w:val="none" w:sz="0" w:space="0" w:color="auto"/>
      </w:divBdr>
    </w:div>
    <w:div w:id="1046103002">
      <w:bodyDiv w:val="1"/>
      <w:marLeft w:val="0"/>
      <w:marRight w:val="0"/>
      <w:marTop w:val="0"/>
      <w:marBottom w:val="0"/>
      <w:divBdr>
        <w:top w:val="none" w:sz="0" w:space="0" w:color="auto"/>
        <w:left w:val="none" w:sz="0" w:space="0" w:color="auto"/>
        <w:bottom w:val="none" w:sz="0" w:space="0" w:color="auto"/>
        <w:right w:val="none" w:sz="0" w:space="0" w:color="auto"/>
      </w:divBdr>
    </w:div>
    <w:div w:id="1096049314">
      <w:bodyDiv w:val="1"/>
      <w:marLeft w:val="0"/>
      <w:marRight w:val="0"/>
      <w:marTop w:val="0"/>
      <w:marBottom w:val="0"/>
      <w:divBdr>
        <w:top w:val="none" w:sz="0" w:space="0" w:color="auto"/>
        <w:left w:val="none" w:sz="0" w:space="0" w:color="auto"/>
        <w:bottom w:val="none" w:sz="0" w:space="0" w:color="auto"/>
        <w:right w:val="none" w:sz="0" w:space="0" w:color="auto"/>
      </w:divBdr>
    </w:div>
    <w:div w:id="1116944663">
      <w:bodyDiv w:val="1"/>
      <w:marLeft w:val="0"/>
      <w:marRight w:val="0"/>
      <w:marTop w:val="0"/>
      <w:marBottom w:val="0"/>
      <w:divBdr>
        <w:top w:val="none" w:sz="0" w:space="0" w:color="auto"/>
        <w:left w:val="none" w:sz="0" w:space="0" w:color="auto"/>
        <w:bottom w:val="none" w:sz="0" w:space="0" w:color="auto"/>
        <w:right w:val="none" w:sz="0" w:space="0" w:color="auto"/>
      </w:divBdr>
    </w:div>
    <w:div w:id="1126000049">
      <w:bodyDiv w:val="1"/>
      <w:marLeft w:val="0"/>
      <w:marRight w:val="0"/>
      <w:marTop w:val="0"/>
      <w:marBottom w:val="0"/>
      <w:divBdr>
        <w:top w:val="none" w:sz="0" w:space="0" w:color="auto"/>
        <w:left w:val="none" w:sz="0" w:space="0" w:color="auto"/>
        <w:bottom w:val="none" w:sz="0" w:space="0" w:color="auto"/>
        <w:right w:val="none" w:sz="0" w:space="0" w:color="auto"/>
      </w:divBdr>
    </w:div>
    <w:div w:id="1135639908">
      <w:bodyDiv w:val="1"/>
      <w:marLeft w:val="0"/>
      <w:marRight w:val="0"/>
      <w:marTop w:val="0"/>
      <w:marBottom w:val="0"/>
      <w:divBdr>
        <w:top w:val="none" w:sz="0" w:space="0" w:color="auto"/>
        <w:left w:val="none" w:sz="0" w:space="0" w:color="auto"/>
        <w:bottom w:val="none" w:sz="0" w:space="0" w:color="auto"/>
        <w:right w:val="none" w:sz="0" w:space="0" w:color="auto"/>
      </w:divBdr>
    </w:div>
    <w:div w:id="1141072304">
      <w:bodyDiv w:val="1"/>
      <w:marLeft w:val="0"/>
      <w:marRight w:val="0"/>
      <w:marTop w:val="0"/>
      <w:marBottom w:val="0"/>
      <w:divBdr>
        <w:top w:val="none" w:sz="0" w:space="0" w:color="auto"/>
        <w:left w:val="none" w:sz="0" w:space="0" w:color="auto"/>
        <w:bottom w:val="none" w:sz="0" w:space="0" w:color="auto"/>
        <w:right w:val="none" w:sz="0" w:space="0" w:color="auto"/>
      </w:divBdr>
    </w:div>
    <w:div w:id="1141388542">
      <w:bodyDiv w:val="1"/>
      <w:marLeft w:val="0"/>
      <w:marRight w:val="0"/>
      <w:marTop w:val="0"/>
      <w:marBottom w:val="0"/>
      <w:divBdr>
        <w:top w:val="none" w:sz="0" w:space="0" w:color="auto"/>
        <w:left w:val="none" w:sz="0" w:space="0" w:color="auto"/>
        <w:bottom w:val="none" w:sz="0" w:space="0" w:color="auto"/>
        <w:right w:val="none" w:sz="0" w:space="0" w:color="auto"/>
      </w:divBdr>
    </w:div>
    <w:div w:id="1152940469">
      <w:bodyDiv w:val="1"/>
      <w:marLeft w:val="0"/>
      <w:marRight w:val="0"/>
      <w:marTop w:val="0"/>
      <w:marBottom w:val="0"/>
      <w:divBdr>
        <w:top w:val="none" w:sz="0" w:space="0" w:color="auto"/>
        <w:left w:val="none" w:sz="0" w:space="0" w:color="auto"/>
        <w:bottom w:val="none" w:sz="0" w:space="0" w:color="auto"/>
        <w:right w:val="none" w:sz="0" w:space="0" w:color="auto"/>
      </w:divBdr>
    </w:div>
    <w:div w:id="1205407253">
      <w:bodyDiv w:val="1"/>
      <w:marLeft w:val="0"/>
      <w:marRight w:val="0"/>
      <w:marTop w:val="0"/>
      <w:marBottom w:val="0"/>
      <w:divBdr>
        <w:top w:val="none" w:sz="0" w:space="0" w:color="auto"/>
        <w:left w:val="none" w:sz="0" w:space="0" w:color="auto"/>
        <w:bottom w:val="none" w:sz="0" w:space="0" w:color="auto"/>
        <w:right w:val="none" w:sz="0" w:space="0" w:color="auto"/>
      </w:divBdr>
    </w:div>
    <w:div w:id="1208377790">
      <w:bodyDiv w:val="1"/>
      <w:marLeft w:val="0"/>
      <w:marRight w:val="0"/>
      <w:marTop w:val="0"/>
      <w:marBottom w:val="0"/>
      <w:divBdr>
        <w:top w:val="none" w:sz="0" w:space="0" w:color="auto"/>
        <w:left w:val="none" w:sz="0" w:space="0" w:color="auto"/>
        <w:bottom w:val="none" w:sz="0" w:space="0" w:color="auto"/>
        <w:right w:val="none" w:sz="0" w:space="0" w:color="auto"/>
      </w:divBdr>
    </w:div>
    <w:div w:id="1212424607">
      <w:bodyDiv w:val="1"/>
      <w:marLeft w:val="0"/>
      <w:marRight w:val="0"/>
      <w:marTop w:val="0"/>
      <w:marBottom w:val="0"/>
      <w:divBdr>
        <w:top w:val="none" w:sz="0" w:space="0" w:color="auto"/>
        <w:left w:val="none" w:sz="0" w:space="0" w:color="auto"/>
        <w:bottom w:val="none" w:sz="0" w:space="0" w:color="auto"/>
        <w:right w:val="none" w:sz="0" w:space="0" w:color="auto"/>
      </w:divBdr>
    </w:div>
    <w:div w:id="1217011005">
      <w:bodyDiv w:val="1"/>
      <w:marLeft w:val="0"/>
      <w:marRight w:val="0"/>
      <w:marTop w:val="0"/>
      <w:marBottom w:val="0"/>
      <w:divBdr>
        <w:top w:val="none" w:sz="0" w:space="0" w:color="auto"/>
        <w:left w:val="none" w:sz="0" w:space="0" w:color="auto"/>
        <w:bottom w:val="none" w:sz="0" w:space="0" w:color="auto"/>
        <w:right w:val="none" w:sz="0" w:space="0" w:color="auto"/>
      </w:divBdr>
    </w:div>
    <w:div w:id="1234504990">
      <w:bodyDiv w:val="1"/>
      <w:marLeft w:val="0"/>
      <w:marRight w:val="0"/>
      <w:marTop w:val="0"/>
      <w:marBottom w:val="0"/>
      <w:divBdr>
        <w:top w:val="none" w:sz="0" w:space="0" w:color="auto"/>
        <w:left w:val="none" w:sz="0" w:space="0" w:color="auto"/>
        <w:bottom w:val="none" w:sz="0" w:space="0" w:color="auto"/>
        <w:right w:val="none" w:sz="0" w:space="0" w:color="auto"/>
      </w:divBdr>
    </w:div>
    <w:div w:id="1236163236">
      <w:bodyDiv w:val="1"/>
      <w:marLeft w:val="0"/>
      <w:marRight w:val="0"/>
      <w:marTop w:val="0"/>
      <w:marBottom w:val="0"/>
      <w:divBdr>
        <w:top w:val="none" w:sz="0" w:space="0" w:color="auto"/>
        <w:left w:val="none" w:sz="0" w:space="0" w:color="auto"/>
        <w:bottom w:val="none" w:sz="0" w:space="0" w:color="auto"/>
        <w:right w:val="none" w:sz="0" w:space="0" w:color="auto"/>
      </w:divBdr>
    </w:div>
    <w:div w:id="1246652305">
      <w:bodyDiv w:val="1"/>
      <w:marLeft w:val="0"/>
      <w:marRight w:val="0"/>
      <w:marTop w:val="0"/>
      <w:marBottom w:val="0"/>
      <w:divBdr>
        <w:top w:val="none" w:sz="0" w:space="0" w:color="auto"/>
        <w:left w:val="none" w:sz="0" w:space="0" w:color="auto"/>
        <w:bottom w:val="none" w:sz="0" w:space="0" w:color="auto"/>
        <w:right w:val="none" w:sz="0" w:space="0" w:color="auto"/>
      </w:divBdr>
    </w:div>
    <w:div w:id="1259219599">
      <w:bodyDiv w:val="1"/>
      <w:marLeft w:val="0"/>
      <w:marRight w:val="0"/>
      <w:marTop w:val="0"/>
      <w:marBottom w:val="0"/>
      <w:divBdr>
        <w:top w:val="none" w:sz="0" w:space="0" w:color="auto"/>
        <w:left w:val="none" w:sz="0" w:space="0" w:color="auto"/>
        <w:bottom w:val="none" w:sz="0" w:space="0" w:color="auto"/>
        <w:right w:val="none" w:sz="0" w:space="0" w:color="auto"/>
      </w:divBdr>
    </w:div>
    <w:div w:id="1269580275">
      <w:bodyDiv w:val="1"/>
      <w:marLeft w:val="0"/>
      <w:marRight w:val="0"/>
      <w:marTop w:val="0"/>
      <w:marBottom w:val="0"/>
      <w:divBdr>
        <w:top w:val="none" w:sz="0" w:space="0" w:color="auto"/>
        <w:left w:val="none" w:sz="0" w:space="0" w:color="auto"/>
        <w:bottom w:val="none" w:sz="0" w:space="0" w:color="auto"/>
        <w:right w:val="none" w:sz="0" w:space="0" w:color="auto"/>
      </w:divBdr>
    </w:div>
    <w:div w:id="1269661340">
      <w:bodyDiv w:val="1"/>
      <w:marLeft w:val="0"/>
      <w:marRight w:val="0"/>
      <w:marTop w:val="0"/>
      <w:marBottom w:val="0"/>
      <w:divBdr>
        <w:top w:val="none" w:sz="0" w:space="0" w:color="auto"/>
        <w:left w:val="none" w:sz="0" w:space="0" w:color="auto"/>
        <w:bottom w:val="none" w:sz="0" w:space="0" w:color="auto"/>
        <w:right w:val="none" w:sz="0" w:space="0" w:color="auto"/>
      </w:divBdr>
    </w:div>
    <w:div w:id="1269896122">
      <w:bodyDiv w:val="1"/>
      <w:marLeft w:val="0"/>
      <w:marRight w:val="0"/>
      <w:marTop w:val="0"/>
      <w:marBottom w:val="0"/>
      <w:divBdr>
        <w:top w:val="none" w:sz="0" w:space="0" w:color="auto"/>
        <w:left w:val="none" w:sz="0" w:space="0" w:color="auto"/>
        <w:bottom w:val="none" w:sz="0" w:space="0" w:color="auto"/>
        <w:right w:val="none" w:sz="0" w:space="0" w:color="auto"/>
      </w:divBdr>
    </w:div>
    <w:div w:id="1318537935">
      <w:bodyDiv w:val="1"/>
      <w:marLeft w:val="0"/>
      <w:marRight w:val="0"/>
      <w:marTop w:val="0"/>
      <w:marBottom w:val="0"/>
      <w:divBdr>
        <w:top w:val="none" w:sz="0" w:space="0" w:color="auto"/>
        <w:left w:val="none" w:sz="0" w:space="0" w:color="auto"/>
        <w:bottom w:val="none" w:sz="0" w:space="0" w:color="auto"/>
        <w:right w:val="none" w:sz="0" w:space="0" w:color="auto"/>
      </w:divBdr>
    </w:div>
    <w:div w:id="1325086155">
      <w:bodyDiv w:val="1"/>
      <w:marLeft w:val="0"/>
      <w:marRight w:val="0"/>
      <w:marTop w:val="0"/>
      <w:marBottom w:val="0"/>
      <w:divBdr>
        <w:top w:val="none" w:sz="0" w:space="0" w:color="auto"/>
        <w:left w:val="none" w:sz="0" w:space="0" w:color="auto"/>
        <w:bottom w:val="none" w:sz="0" w:space="0" w:color="auto"/>
        <w:right w:val="none" w:sz="0" w:space="0" w:color="auto"/>
      </w:divBdr>
    </w:div>
    <w:div w:id="1334651460">
      <w:bodyDiv w:val="1"/>
      <w:marLeft w:val="0"/>
      <w:marRight w:val="0"/>
      <w:marTop w:val="0"/>
      <w:marBottom w:val="0"/>
      <w:divBdr>
        <w:top w:val="none" w:sz="0" w:space="0" w:color="auto"/>
        <w:left w:val="none" w:sz="0" w:space="0" w:color="auto"/>
        <w:bottom w:val="none" w:sz="0" w:space="0" w:color="auto"/>
        <w:right w:val="none" w:sz="0" w:space="0" w:color="auto"/>
      </w:divBdr>
    </w:div>
    <w:div w:id="1354183457">
      <w:bodyDiv w:val="1"/>
      <w:marLeft w:val="0"/>
      <w:marRight w:val="0"/>
      <w:marTop w:val="0"/>
      <w:marBottom w:val="0"/>
      <w:divBdr>
        <w:top w:val="none" w:sz="0" w:space="0" w:color="auto"/>
        <w:left w:val="none" w:sz="0" w:space="0" w:color="auto"/>
        <w:bottom w:val="none" w:sz="0" w:space="0" w:color="auto"/>
        <w:right w:val="none" w:sz="0" w:space="0" w:color="auto"/>
      </w:divBdr>
    </w:div>
    <w:div w:id="1374649919">
      <w:bodyDiv w:val="1"/>
      <w:marLeft w:val="0"/>
      <w:marRight w:val="0"/>
      <w:marTop w:val="0"/>
      <w:marBottom w:val="0"/>
      <w:divBdr>
        <w:top w:val="none" w:sz="0" w:space="0" w:color="auto"/>
        <w:left w:val="none" w:sz="0" w:space="0" w:color="auto"/>
        <w:bottom w:val="none" w:sz="0" w:space="0" w:color="auto"/>
        <w:right w:val="none" w:sz="0" w:space="0" w:color="auto"/>
      </w:divBdr>
    </w:div>
    <w:div w:id="1380209327">
      <w:bodyDiv w:val="1"/>
      <w:marLeft w:val="0"/>
      <w:marRight w:val="0"/>
      <w:marTop w:val="0"/>
      <w:marBottom w:val="0"/>
      <w:divBdr>
        <w:top w:val="none" w:sz="0" w:space="0" w:color="auto"/>
        <w:left w:val="none" w:sz="0" w:space="0" w:color="auto"/>
        <w:bottom w:val="none" w:sz="0" w:space="0" w:color="auto"/>
        <w:right w:val="none" w:sz="0" w:space="0" w:color="auto"/>
      </w:divBdr>
    </w:div>
    <w:div w:id="1396780052">
      <w:bodyDiv w:val="1"/>
      <w:marLeft w:val="0"/>
      <w:marRight w:val="0"/>
      <w:marTop w:val="0"/>
      <w:marBottom w:val="0"/>
      <w:divBdr>
        <w:top w:val="none" w:sz="0" w:space="0" w:color="auto"/>
        <w:left w:val="none" w:sz="0" w:space="0" w:color="auto"/>
        <w:bottom w:val="none" w:sz="0" w:space="0" w:color="auto"/>
        <w:right w:val="none" w:sz="0" w:space="0" w:color="auto"/>
      </w:divBdr>
    </w:div>
    <w:div w:id="1407536324">
      <w:bodyDiv w:val="1"/>
      <w:marLeft w:val="0"/>
      <w:marRight w:val="0"/>
      <w:marTop w:val="0"/>
      <w:marBottom w:val="0"/>
      <w:divBdr>
        <w:top w:val="none" w:sz="0" w:space="0" w:color="auto"/>
        <w:left w:val="none" w:sz="0" w:space="0" w:color="auto"/>
        <w:bottom w:val="none" w:sz="0" w:space="0" w:color="auto"/>
        <w:right w:val="none" w:sz="0" w:space="0" w:color="auto"/>
      </w:divBdr>
    </w:div>
    <w:div w:id="1420634761">
      <w:bodyDiv w:val="1"/>
      <w:marLeft w:val="0"/>
      <w:marRight w:val="0"/>
      <w:marTop w:val="0"/>
      <w:marBottom w:val="0"/>
      <w:divBdr>
        <w:top w:val="none" w:sz="0" w:space="0" w:color="auto"/>
        <w:left w:val="none" w:sz="0" w:space="0" w:color="auto"/>
        <w:bottom w:val="none" w:sz="0" w:space="0" w:color="auto"/>
        <w:right w:val="none" w:sz="0" w:space="0" w:color="auto"/>
      </w:divBdr>
    </w:div>
    <w:div w:id="1421171726">
      <w:bodyDiv w:val="1"/>
      <w:marLeft w:val="0"/>
      <w:marRight w:val="0"/>
      <w:marTop w:val="0"/>
      <w:marBottom w:val="0"/>
      <w:divBdr>
        <w:top w:val="none" w:sz="0" w:space="0" w:color="auto"/>
        <w:left w:val="none" w:sz="0" w:space="0" w:color="auto"/>
        <w:bottom w:val="none" w:sz="0" w:space="0" w:color="auto"/>
        <w:right w:val="none" w:sz="0" w:space="0" w:color="auto"/>
      </w:divBdr>
    </w:div>
    <w:div w:id="1422071645">
      <w:bodyDiv w:val="1"/>
      <w:marLeft w:val="0"/>
      <w:marRight w:val="0"/>
      <w:marTop w:val="0"/>
      <w:marBottom w:val="0"/>
      <w:divBdr>
        <w:top w:val="none" w:sz="0" w:space="0" w:color="auto"/>
        <w:left w:val="none" w:sz="0" w:space="0" w:color="auto"/>
        <w:bottom w:val="none" w:sz="0" w:space="0" w:color="auto"/>
        <w:right w:val="none" w:sz="0" w:space="0" w:color="auto"/>
      </w:divBdr>
    </w:div>
    <w:div w:id="1422333526">
      <w:bodyDiv w:val="1"/>
      <w:marLeft w:val="0"/>
      <w:marRight w:val="0"/>
      <w:marTop w:val="0"/>
      <w:marBottom w:val="0"/>
      <w:divBdr>
        <w:top w:val="none" w:sz="0" w:space="0" w:color="auto"/>
        <w:left w:val="none" w:sz="0" w:space="0" w:color="auto"/>
        <w:bottom w:val="none" w:sz="0" w:space="0" w:color="auto"/>
        <w:right w:val="none" w:sz="0" w:space="0" w:color="auto"/>
      </w:divBdr>
    </w:div>
    <w:div w:id="1425495969">
      <w:bodyDiv w:val="1"/>
      <w:marLeft w:val="0"/>
      <w:marRight w:val="0"/>
      <w:marTop w:val="0"/>
      <w:marBottom w:val="0"/>
      <w:divBdr>
        <w:top w:val="none" w:sz="0" w:space="0" w:color="auto"/>
        <w:left w:val="none" w:sz="0" w:space="0" w:color="auto"/>
        <w:bottom w:val="none" w:sz="0" w:space="0" w:color="auto"/>
        <w:right w:val="none" w:sz="0" w:space="0" w:color="auto"/>
      </w:divBdr>
    </w:div>
    <w:div w:id="1427264526">
      <w:bodyDiv w:val="1"/>
      <w:marLeft w:val="0"/>
      <w:marRight w:val="0"/>
      <w:marTop w:val="0"/>
      <w:marBottom w:val="0"/>
      <w:divBdr>
        <w:top w:val="none" w:sz="0" w:space="0" w:color="auto"/>
        <w:left w:val="none" w:sz="0" w:space="0" w:color="auto"/>
        <w:bottom w:val="none" w:sz="0" w:space="0" w:color="auto"/>
        <w:right w:val="none" w:sz="0" w:space="0" w:color="auto"/>
      </w:divBdr>
    </w:div>
    <w:div w:id="1438285595">
      <w:bodyDiv w:val="1"/>
      <w:marLeft w:val="0"/>
      <w:marRight w:val="0"/>
      <w:marTop w:val="0"/>
      <w:marBottom w:val="0"/>
      <w:divBdr>
        <w:top w:val="none" w:sz="0" w:space="0" w:color="auto"/>
        <w:left w:val="none" w:sz="0" w:space="0" w:color="auto"/>
        <w:bottom w:val="none" w:sz="0" w:space="0" w:color="auto"/>
        <w:right w:val="none" w:sz="0" w:space="0" w:color="auto"/>
      </w:divBdr>
    </w:div>
    <w:div w:id="1440447934">
      <w:bodyDiv w:val="1"/>
      <w:marLeft w:val="0"/>
      <w:marRight w:val="0"/>
      <w:marTop w:val="0"/>
      <w:marBottom w:val="0"/>
      <w:divBdr>
        <w:top w:val="none" w:sz="0" w:space="0" w:color="auto"/>
        <w:left w:val="none" w:sz="0" w:space="0" w:color="auto"/>
        <w:bottom w:val="none" w:sz="0" w:space="0" w:color="auto"/>
        <w:right w:val="none" w:sz="0" w:space="0" w:color="auto"/>
      </w:divBdr>
    </w:div>
    <w:div w:id="1455516831">
      <w:bodyDiv w:val="1"/>
      <w:marLeft w:val="0"/>
      <w:marRight w:val="0"/>
      <w:marTop w:val="0"/>
      <w:marBottom w:val="0"/>
      <w:divBdr>
        <w:top w:val="none" w:sz="0" w:space="0" w:color="auto"/>
        <w:left w:val="none" w:sz="0" w:space="0" w:color="auto"/>
        <w:bottom w:val="none" w:sz="0" w:space="0" w:color="auto"/>
        <w:right w:val="none" w:sz="0" w:space="0" w:color="auto"/>
      </w:divBdr>
    </w:div>
    <w:div w:id="1464927306">
      <w:bodyDiv w:val="1"/>
      <w:marLeft w:val="0"/>
      <w:marRight w:val="0"/>
      <w:marTop w:val="0"/>
      <w:marBottom w:val="0"/>
      <w:divBdr>
        <w:top w:val="none" w:sz="0" w:space="0" w:color="auto"/>
        <w:left w:val="none" w:sz="0" w:space="0" w:color="auto"/>
        <w:bottom w:val="none" w:sz="0" w:space="0" w:color="auto"/>
        <w:right w:val="none" w:sz="0" w:space="0" w:color="auto"/>
      </w:divBdr>
    </w:div>
    <w:div w:id="1465544639">
      <w:bodyDiv w:val="1"/>
      <w:marLeft w:val="0"/>
      <w:marRight w:val="0"/>
      <w:marTop w:val="0"/>
      <w:marBottom w:val="0"/>
      <w:divBdr>
        <w:top w:val="none" w:sz="0" w:space="0" w:color="auto"/>
        <w:left w:val="none" w:sz="0" w:space="0" w:color="auto"/>
        <w:bottom w:val="none" w:sz="0" w:space="0" w:color="auto"/>
        <w:right w:val="none" w:sz="0" w:space="0" w:color="auto"/>
      </w:divBdr>
    </w:div>
    <w:div w:id="1471049230">
      <w:bodyDiv w:val="1"/>
      <w:marLeft w:val="0"/>
      <w:marRight w:val="0"/>
      <w:marTop w:val="0"/>
      <w:marBottom w:val="0"/>
      <w:divBdr>
        <w:top w:val="none" w:sz="0" w:space="0" w:color="auto"/>
        <w:left w:val="none" w:sz="0" w:space="0" w:color="auto"/>
        <w:bottom w:val="none" w:sz="0" w:space="0" w:color="auto"/>
        <w:right w:val="none" w:sz="0" w:space="0" w:color="auto"/>
      </w:divBdr>
    </w:div>
    <w:div w:id="1473254910">
      <w:bodyDiv w:val="1"/>
      <w:marLeft w:val="0"/>
      <w:marRight w:val="0"/>
      <w:marTop w:val="0"/>
      <w:marBottom w:val="0"/>
      <w:divBdr>
        <w:top w:val="none" w:sz="0" w:space="0" w:color="auto"/>
        <w:left w:val="none" w:sz="0" w:space="0" w:color="auto"/>
        <w:bottom w:val="none" w:sz="0" w:space="0" w:color="auto"/>
        <w:right w:val="none" w:sz="0" w:space="0" w:color="auto"/>
      </w:divBdr>
    </w:div>
    <w:div w:id="1521893500">
      <w:bodyDiv w:val="1"/>
      <w:marLeft w:val="0"/>
      <w:marRight w:val="0"/>
      <w:marTop w:val="0"/>
      <w:marBottom w:val="0"/>
      <w:divBdr>
        <w:top w:val="none" w:sz="0" w:space="0" w:color="auto"/>
        <w:left w:val="none" w:sz="0" w:space="0" w:color="auto"/>
        <w:bottom w:val="none" w:sz="0" w:space="0" w:color="auto"/>
        <w:right w:val="none" w:sz="0" w:space="0" w:color="auto"/>
      </w:divBdr>
    </w:div>
    <w:div w:id="1541699373">
      <w:bodyDiv w:val="1"/>
      <w:marLeft w:val="0"/>
      <w:marRight w:val="0"/>
      <w:marTop w:val="0"/>
      <w:marBottom w:val="0"/>
      <w:divBdr>
        <w:top w:val="none" w:sz="0" w:space="0" w:color="auto"/>
        <w:left w:val="none" w:sz="0" w:space="0" w:color="auto"/>
        <w:bottom w:val="none" w:sz="0" w:space="0" w:color="auto"/>
        <w:right w:val="none" w:sz="0" w:space="0" w:color="auto"/>
      </w:divBdr>
    </w:div>
    <w:div w:id="1542396302">
      <w:bodyDiv w:val="1"/>
      <w:marLeft w:val="0"/>
      <w:marRight w:val="0"/>
      <w:marTop w:val="0"/>
      <w:marBottom w:val="0"/>
      <w:divBdr>
        <w:top w:val="none" w:sz="0" w:space="0" w:color="auto"/>
        <w:left w:val="none" w:sz="0" w:space="0" w:color="auto"/>
        <w:bottom w:val="none" w:sz="0" w:space="0" w:color="auto"/>
        <w:right w:val="none" w:sz="0" w:space="0" w:color="auto"/>
      </w:divBdr>
    </w:div>
    <w:div w:id="1552375879">
      <w:bodyDiv w:val="1"/>
      <w:marLeft w:val="0"/>
      <w:marRight w:val="0"/>
      <w:marTop w:val="0"/>
      <w:marBottom w:val="0"/>
      <w:divBdr>
        <w:top w:val="none" w:sz="0" w:space="0" w:color="auto"/>
        <w:left w:val="none" w:sz="0" w:space="0" w:color="auto"/>
        <w:bottom w:val="none" w:sz="0" w:space="0" w:color="auto"/>
        <w:right w:val="none" w:sz="0" w:space="0" w:color="auto"/>
      </w:divBdr>
    </w:div>
    <w:div w:id="1554537223">
      <w:bodyDiv w:val="1"/>
      <w:marLeft w:val="0"/>
      <w:marRight w:val="0"/>
      <w:marTop w:val="0"/>
      <w:marBottom w:val="0"/>
      <w:divBdr>
        <w:top w:val="none" w:sz="0" w:space="0" w:color="auto"/>
        <w:left w:val="none" w:sz="0" w:space="0" w:color="auto"/>
        <w:bottom w:val="none" w:sz="0" w:space="0" w:color="auto"/>
        <w:right w:val="none" w:sz="0" w:space="0" w:color="auto"/>
      </w:divBdr>
    </w:div>
    <w:div w:id="1561671945">
      <w:bodyDiv w:val="1"/>
      <w:marLeft w:val="0"/>
      <w:marRight w:val="0"/>
      <w:marTop w:val="0"/>
      <w:marBottom w:val="0"/>
      <w:divBdr>
        <w:top w:val="none" w:sz="0" w:space="0" w:color="auto"/>
        <w:left w:val="none" w:sz="0" w:space="0" w:color="auto"/>
        <w:bottom w:val="none" w:sz="0" w:space="0" w:color="auto"/>
        <w:right w:val="none" w:sz="0" w:space="0" w:color="auto"/>
      </w:divBdr>
    </w:div>
    <w:div w:id="1574002201">
      <w:bodyDiv w:val="1"/>
      <w:marLeft w:val="0"/>
      <w:marRight w:val="0"/>
      <w:marTop w:val="0"/>
      <w:marBottom w:val="0"/>
      <w:divBdr>
        <w:top w:val="none" w:sz="0" w:space="0" w:color="auto"/>
        <w:left w:val="none" w:sz="0" w:space="0" w:color="auto"/>
        <w:bottom w:val="none" w:sz="0" w:space="0" w:color="auto"/>
        <w:right w:val="none" w:sz="0" w:space="0" w:color="auto"/>
      </w:divBdr>
    </w:div>
    <w:div w:id="1590001042">
      <w:bodyDiv w:val="1"/>
      <w:marLeft w:val="0"/>
      <w:marRight w:val="0"/>
      <w:marTop w:val="0"/>
      <w:marBottom w:val="0"/>
      <w:divBdr>
        <w:top w:val="none" w:sz="0" w:space="0" w:color="auto"/>
        <w:left w:val="none" w:sz="0" w:space="0" w:color="auto"/>
        <w:bottom w:val="none" w:sz="0" w:space="0" w:color="auto"/>
        <w:right w:val="none" w:sz="0" w:space="0" w:color="auto"/>
      </w:divBdr>
    </w:div>
    <w:div w:id="1592008678">
      <w:bodyDiv w:val="1"/>
      <w:marLeft w:val="0"/>
      <w:marRight w:val="0"/>
      <w:marTop w:val="0"/>
      <w:marBottom w:val="0"/>
      <w:divBdr>
        <w:top w:val="none" w:sz="0" w:space="0" w:color="auto"/>
        <w:left w:val="none" w:sz="0" w:space="0" w:color="auto"/>
        <w:bottom w:val="none" w:sz="0" w:space="0" w:color="auto"/>
        <w:right w:val="none" w:sz="0" w:space="0" w:color="auto"/>
      </w:divBdr>
    </w:div>
    <w:div w:id="1594585480">
      <w:bodyDiv w:val="1"/>
      <w:marLeft w:val="0"/>
      <w:marRight w:val="0"/>
      <w:marTop w:val="0"/>
      <w:marBottom w:val="0"/>
      <w:divBdr>
        <w:top w:val="none" w:sz="0" w:space="0" w:color="auto"/>
        <w:left w:val="none" w:sz="0" w:space="0" w:color="auto"/>
        <w:bottom w:val="none" w:sz="0" w:space="0" w:color="auto"/>
        <w:right w:val="none" w:sz="0" w:space="0" w:color="auto"/>
      </w:divBdr>
    </w:div>
    <w:div w:id="1613124255">
      <w:bodyDiv w:val="1"/>
      <w:marLeft w:val="0"/>
      <w:marRight w:val="0"/>
      <w:marTop w:val="0"/>
      <w:marBottom w:val="0"/>
      <w:divBdr>
        <w:top w:val="none" w:sz="0" w:space="0" w:color="auto"/>
        <w:left w:val="none" w:sz="0" w:space="0" w:color="auto"/>
        <w:bottom w:val="none" w:sz="0" w:space="0" w:color="auto"/>
        <w:right w:val="none" w:sz="0" w:space="0" w:color="auto"/>
      </w:divBdr>
    </w:div>
    <w:div w:id="1616330017">
      <w:bodyDiv w:val="1"/>
      <w:marLeft w:val="0"/>
      <w:marRight w:val="0"/>
      <w:marTop w:val="0"/>
      <w:marBottom w:val="0"/>
      <w:divBdr>
        <w:top w:val="none" w:sz="0" w:space="0" w:color="auto"/>
        <w:left w:val="none" w:sz="0" w:space="0" w:color="auto"/>
        <w:bottom w:val="none" w:sz="0" w:space="0" w:color="auto"/>
        <w:right w:val="none" w:sz="0" w:space="0" w:color="auto"/>
      </w:divBdr>
    </w:div>
    <w:div w:id="1620407295">
      <w:bodyDiv w:val="1"/>
      <w:marLeft w:val="0"/>
      <w:marRight w:val="0"/>
      <w:marTop w:val="0"/>
      <w:marBottom w:val="0"/>
      <w:divBdr>
        <w:top w:val="none" w:sz="0" w:space="0" w:color="auto"/>
        <w:left w:val="none" w:sz="0" w:space="0" w:color="auto"/>
        <w:bottom w:val="none" w:sz="0" w:space="0" w:color="auto"/>
        <w:right w:val="none" w:sz="0" w:space="0" w:color="auto"/>
      </w:divBdr>
    </w:div>
    <w:div w:id="1634942847">
      <w:bodyDiv w:val="1"/>
      <w:marLeft w:val="0"/>
      <w:marRight w:val="0"/>
      <w:marTop w:val="0"/>
      <w:marBottom w:val="0"/>
      <w:divBdr>
        <w:top w:val="none" w:sz="0" w:space="0" w:color="auto"/>
        <w:left w:val="none" w:sz="0" w:space="0" w:color="auto"/>
        <w:bottom w:val="none" w:sz="0" w:space="0" w:color="auto"/>
        <w:right w:val="none" w:sz="0" w:space="0" w:color="auto"/>
      </w:divBdr>
    </w:div>
    <w:div w:id="1659261977">
      <w:bodyDiv w:val="1"/>
      <w:marLeft w:val="0"/>
      <w:marRight w:val="0"/>
      <w:marTop w:val="0"/>
      <w:marBottom w:val="0"/>
      <w:divBdr>
        <w:top w:val="none" w:sz="0" w:space="0" w:color="auto"/>
        <w:left w:val="none" w:sz="0" w:space="0" w:color="auto"/>
        <w:bottom w:val="none" w:sz="0" w:space="0" w:color="auto"/>
        <w:right w:val="none" w:sz="0" w:space="0" w:color="auto"/>
      </w:divBdr>
    </w:div>
    <w:div w:id="1663314772">
      <w:bodyDiv w:val="1"/>
      <w:marLeft w:val="0"/>
      <w:marRight w:val="0"/>
      <w:marTop w:val="0"/>
      <w:marBottom w:val="0"/>
      <w:divBdr>
        <w:top w:val="none" w:sz="0" w:space="0" w:color="auto"/>
        <w:left w:val="none" w:sz="0" w:space="0" w:color="auto"/>
        <w:bottom w:val="none" w:sz="0" w:space="0" w:color="auto"/>
        <w:right w:val="none" w:sz="0" w:space="0" w:color="auto"/>
      </w:divBdr>
    </w:div>
    <w:div w:id="1664121985">
      <w:bodyDiv w:val="1"/>
      <w:marLeft w:val="0"/>
      <w:marRight w:val="0"/>
      <w:marTop w:val="0"/>
      <w:marBottom w:val="0"/>
      <w:divBdr>
        <w:top w:val="none" w:sz="0" w:space="0" w:color="auto"/>
        <w:left w:val="none" w:sz="0" w:space="0" w:color="auto"/>
        <w:bottom w:val="none" w:sz="0" w:space="0" w:color="auto"/>
        <w:right w:val="none" w:sz="0" w:space="0" w:color="auto"/>
      </w:divBdr>
    </w:div>
    <w:div w:id="1673684098">
      <w:bodyDiv w:val="1"/>
      <w:marLeft w:val="0"/>
      <w:marRight w:val="0"/>
      <w:marTop w:val="0"/>
      <w:marBottom w:val="0"/>
      <w:divBdr>
        <w:top w:val="none" w:sz="0" w:space="0" w:color="auto"/>
        <w:left w:val="none" w:sz="0" w:space="0" w:color="auto"/>
        <w:bottom w:val="none" w:sz="0" w:space="0" w:color="auto"/>
        <w:right w:val="none" w:sz="0" w:space="0" w:color="auto"/>
      </w:divBdr>
    </w:div>
    <w:div w:id="1714307171">
      <w:bodyDiv w:val="1"/>
      <w:marLeft w:val="0"/>
      <w:marRight w:val="0"/>
      <w:marTop w:val="0"/>
      <w:marBottom w:val="0"/>
      <w:divBdr>
        <w:top w:val="none" w:sz="0" w:space="0" w:color="auto"/>
        <w:left w:val="none" w:sz="0" w:space="0" w:color="auto"/>
        <w:bottom w:val="none" w:sz="0" w:space="0" w:color="auto"/>
        <w:right w:val="none" w:sz="0" w:space="0" w:color="auto"/>
      </w:divBdr>
    </w:div>
    <w:div w:id="1718042869">
      <w:bodyDiv w:val="1"/>
      <w:marLeft w:val="0"/>
      <w:marRight w:val="0"/>
      <w:marTop w:val="0"/>
      <w:marBottom w:val="0"/>
      <w:divBdr>
        <w:top w:val="none" w:sz="0" w:space="0" w:color="auto"/>
        <w:left w:val="none" w:sz="0" w:space="0" w:color="auto"/>
        <w:bottom w:val="none" w:sz="0" w:space="0" w:color="auto"/>
        <w:right w:val="none" w:sz="0" w:space="0" w:color="auto"/>
      </w:divBdr>
    </w:div>
    <w:div w:id="1722896119">
      <w:bodyDiv w:val="1"/>
      <w:marLeft w:val="0"/>
      <w:marRight w:val="0"/>
      <w:marTop w:val="0"/>
      <w:marBottom w:val="0"/>
      <w:divBdr>
        <w:top w:val="none" w:sz="0" w:space="0" w:color="auto"/>
        <w:left w:val="none" w:sz="0" w:space="0" w:color="auto"/>
        <w:bottom w:val="none" w:sz="0" w:space="0" w:color="auto"/>
        <w:right w:val="none" w:sz="0" w:space="0" w:color="auto"/>
      </w:divBdr>
    </w:div>
    <w:div w:id="1737435536">
      <w:bodyDiv w:val="1"/>
      <w:marLeft w:val="0"/>
      <w:marRight w:val="0"/>
      <w:marTop w:val="0"/>
      <w:marBottom w:val="0"/>
      <w:divBdr>
        <w:top w:val="none" w:sz="0" w:space="0" w:color="auto"/>
        <w:left w:val="none" w:sz="0" w:space="0" w:color="auto"/>
        <w:bottom w:val="none" w:sz="0" w:space="0" w:color="auto"/>
        <w:right w:val="none" w:sz="0" w:space="0" w:color="auto"/>
      </w:divBdr>
    </w:div>
    <w:div w:id="1741558917">
      <w:bodyDiv w:val="1"/>
      <w:marLeft w:val="0"/>
      <w:marRight w:val="0"/>
      <w:marTop w:val="0"/>
      <w:marBottom w:val="0"/>
      <w:divBdr>
        <w:top w:val="none" w:sz="0" w:space="0" w:color="auto"/>
        <w:left w:val="none" w:sz="0" w:space="0" w:color="auto"/>
        <w:bottom w:val="none" w:sz="0" w:space="0" w:color="auto"/>
        <w:right w:val="none" w:sz="0" w:space="0" w:color="auto"/>
      </w:divBdr>
    </w:div>
    <w:div w:id="1789861014">
      <w:bodyDiv w:val="1"/>
      <w:marLeft w:val="0"/>
      <w:marRight w:val="0"/>
      <w:marTop w:val="0"/>
      <w:marBottom w:val="0"/>
      <w:divBdr>
        <w:top w:val="none" w:sz="0" w:space="0" w:color="auto"/>
        <w:left w:val="none" w:sz="0" w:space="0" w:color="auto"/>
        <w:bottom w:val="none" w:sz="0" w:space="0" w:color="auto"/>
        <w:right w:val="none" w:sz="0" w:space="0" w:color="auto"/>
      </w:divBdr>
    </w:div>
    <w:div w:id="1791431556">
      <w:bodyDiv w:val="1"/>
      <w:marLeft w:val="0"/>
      <w:marRight w:val="0"/>
      <w:marTop w:val="0"/>
      <w:marBottom w:val="0"/>
      <w:divBdr>
        <w:top w:val="none" w:sz="0" w:space="0" w:color="auto"/>
        <w:left w:val="none" w:sz="0" w:space="0" w:color="auto"/>
        <w:bottom w:val="none" w:sz="0" w:space="0" w:color="auto"/>
        <w:right w:val="none" w:sz="0" w:space="0" w:color="auto"/>
      </w:divBdr>
    </w:div>
    <w:div w:id="1792432763">
      <w:bodyDiv w:val="1"/>
      <w:marLeft w:val="0"/>
      <w:marRight w:val="0"/>
      <w:marTop w:val="0"/>
      <w:marBottom w:val="0"/>
      <w:divBdr>
        <w:top w:val="none" w:sz="0" w:space="0" w:color="auto"/>
        <w:left w:val="none" w:sz="0" w:space="0" w:color="auto"/>
        <w:bottom w:val="none" w:sz="0" w:space="0" w:color="auto"/>
        <w:right w:val="none" w:sz="0" w:space="0" w:color="auto"/>
      </w:divBdr>
    </w:div>
    <w:div w:id="1857302251">
      <w:bodyDiv w:val="1"/>
      <w:marLeft w:val="0"/>
      <w:marRight w:val="0"/>
      <w:marTop w:val="0"/>
      <w:marBottom w:val="0"/>
      <w:divBdr>
        <w:top w:val="none" w:sz="0" w:space="0" w:color="auto"/>
        <w:left w:val="none" w:sz="0" w:space="0" w:color="auto"/>
        <w:bottom w:val="none" w:sz="0" w:space="0" w:color="auto"/>
        <w:right w:val="none" w:sz="0" w:space="0" w:color="auto"/>
      </w:divBdr>
    </w:div>
    <w:div w:id="1860847791">
      <w:bodyDiv w:val="1"/>
      <w:marLeft w:val="0"/>
      <w:marRight w:val="0"/>
      <w:marTop w:val="0"/>
      <w:marBottom w:val="0"/>
      <w:divBdr>
        <w:top w:val="none" w:sz="0" w:space="0" w:color="auto"/>
        <w:left w:val="none" w:sz="0" w:space="0" w:color="auto"/>
        <w:bottom w:val="none" w:sz="0" w:space="0" w:color="auto"/>
        <w:right w:val="none" w:sz="0" w:space="0" w:color="auto"/>
      </w:divBdr>
    </w:div>
    <w:div w:id="1862695136">
      <w:bodyDiv w:val="1"/>
      <w:marLeft w:val="0"/>
      <w:marRight w:val="0"/>
      <w:marTop w:val="0"/>
      <w:marBottom w:val="0"/>
      <w:divBdr>
        <w:top w:val="none" w:sz="0" w:space="0" w:color="auto"/>
        <w:left w:val="none" w:sz="0" w:space="0" w:color="auto"/>
        <w:bottom w:val="none" w:sz="0" w:space="0" w:color="auto"/>
        <w:right w:val="none" w:sz="0" w:space="0" w:color="auto"/>
      </w:divBdr>
    </w:div>
    <w:div w:id="1870726436">
      <w:bodyDiv w:val="1"/>
      <w:marLeft w:val="0"/>
      <w:marRight w:val="0"/>
      <w:marTop w:val="0"/>
      <w:marBottom w:val="0"/>
      <w:divBdr>
        <w:top w:val="none" w:sz="0" w:space="0" w:color="auto"/>
        <w:left w:val="none" w:sz="0" w:space="0" w:color="auto"/>
        <w:bottom w:val="none" w:sz="0" w:space="0" w:color="auto"/>
        <w:right w:val="none" w:sz="0" w:space="0" w:color="auto"/>
      </w:divBdr>
    </w:div>
    <w:div w:id="1895695449">
      <w:bodyDiv w:val="1"/>
      <w:marLeft w:val="0"/>
      <w:marRight w:val="0"/>
      <w:marTop w:val="0"/>
      <w:marBottom w:val="0"/>
      <w:divBdr>
        <w:top w:val="none" w:sz="0" w:space="0" w:color="auto"/>
        <w:left w:val="none" w:sz="0" w:space="0" w:color="auto"/>
        <w:bottom w:val="none" w:sz="0" w:space="0" w:color="auto"/>
        <w:right w:val="none" w:sz="0" w:space="0" w:color="auto"/>
      </w:divBdr>
    </w:div>
    <w:div w:id="1900821421">
      <w:bodyDiv w:val="1"/>
      <w:marLeft w:val="0"/>
      <w:marRight w:val="0"/>
      <w:marTop w:val="0"/>
      <w:marBottom w:val="0"/>
      <w:divBdr>
        <w:top w:val="none" w:sz="0" w:space="0" w:color="auto"/>
        <w:left w:val="none" w:sz="0" w:space="0" w:color="auto"/>
        <w:bottom w:val="none" w:sz="0" w:space="0" w:color="auto"/>
        <w:right w:val="none" w:sz="0" w:space="0" w:color="auto"/>
      </w:divBdr>
    </w:div>
    <w:div w:id="1903634637">
      <w:bodyDiv w:val="1"/>
      <w:marLeft w:val="0"/>
      <w:marRight w:val="0"/>
      <w:marTop w:val="0"/>
      <w:marBottom w:val="0"/>
      <w:divBdr>
        <w:top w:val="none" w:sz="0" w:space="0" w:color="auto"/>
        <w:left w:val="none" w:sz="0" w:space="0" w:color="auto"/>
        <w:bottom w:val="none" w:sz="0" w:space="0" w:color="auto"/>
        <w:right w:val="none" w:sz="0" w:space="0" w:color="auto"/>
      </w:divBdr>
    </w:div>
    <w:div w:id="1907185177">
      <w:bodyDiv w:val="1"/>
      <w:marLeft w:val="0"/>
      <w:marRight w:val="0"/>
      <w:marTop w:val="0"/>
      <w:marBottom w:val="0"/>
      <w:divBdr>
        <w:top w:val="none" w:sz="0" w:space="0" w:color="auto"/>
        <w:left w:val="none" w:sz="0" w:space="0" w:color="auto"/>
        <w:bottom w:val="none" w:sz="0" w:space="0" w:color="auto"/>
        <w:right w:val="none" w:sz="0" w:space="0" w:color="auto"/>
      </w:divBdr>
    </w:div>
    <w:div w:id="1922642679">
      <w:bodyDiv w:val="1"/>
      <w:marLeft w:val="0"/>
      <w:marRight w:val="0"/>
      <w:marTop w:val="0"/>
      <w:marBottom w:val="0"/>
      <w:divBdr>
        <w:top w:val="none" w:sz="0" w:space="0" w:color="auto"/>
        <w:left w:val="none" w:sz="0" w:space="0" w:color="auto"/>
        <w:bottom w:val="none" w:sz="0" w:space="0" w:color="auto"/>
        <w:right w:val="none" w:sz="0" w:space="0" w:color="auto"/>
      </w:divBdr>
    </w:div>
    <w:div w:id="1938248269">
      <w:bodyDiv w:val="1"/>
      <w:marLeft w:val="0"/>
      <w:marRight w:val="0"/>
      <w:marTop w:val="0"/>
      <w:marBottom w:val="0"/>
      <w:divBdr>
        <w:top w:val="none" w:sz="0" w:space="0" w:color="auto"/>
        <w:left w:val="none" w:sz="0" w:space="0" w:color="auto"/>
        <w:bottom w:val="none" w:sz="0" w:space="0" w:color="auto"/>
        <w:right w:val="none" w:sz="0" w:space="0" w:color="auto"/>
      </w:divBdr>
    </w:div>
    <w:div w:id="1943805266">
      <w:bodyDiv w:val="1"/>
      <w:marLeft w:val="0"/>
      <w:marRight w:val="0"/>
      <w:marTop w:val="0"/>
      <w:marBottom w:val="0"/>
      <w:divBdr>
        <w:top w:val="none" w:sz="0" w:space="0" w:color="auto"/>
        <w:left w:val="none" w:sz="0" w:space="0" w:color="auto"/>
        <w:bottom w:val="none" w:sz="0" w:space="0" w:color="auto"/>
        <w:right w:val="none" w:sz="0" w:space="0" w:color="auto"/>
      </w:divBdr>
    </w:div>
    <w:div w:id="1946578466">
      <w:bodyDiv w:val="1"/>
      <w:marLeft w:val="0"/>
      <w:marRight w:val="0"/>
      <w:marTop w:val="0"/>
      <w:marBottom w:val="0"/>
      <w:divBdr>
        <w:top w:val="none" w:sz="0" w:space="0" w:color="auto"/>
        <w:left w:val="none" w:sz="0" w:space="0" w:color="auto"/>
        <w:bottom w:val="none" w:sz="0" w:space="0" w:color="auto"/>
        <w:right w:val="none" w:sz="0" w:space="0" w:color="auto"/>
      </w:divBdr>
    </w:div>
    <w:div w:id="1956521840">
      <w:bodyDiv w:val="1"/>
      <w:marLeft w:val="0"/>
      <w:marRight w:val="0"/>
      <w:marTop w:val="0"/>
      <w:marBottom w:val="0"/>
      <w:divBdr>
        <w:top w:val="none" w:sz="0" w:space="0" w:color="auto"/>
        <w:left w:val="none" w:sz="0" w:space="0" w:color="auto"/>
        <w:bottom w:val="none" w:sz="0" w:space="0" w:color="auto"/>
        <w:right w:val="none" w:sz="0" w:space="0" w:color="auto"/>
      </w:divBdr>
    </w:div>
    <w:div w:id="1970091825">
      <w:bodyDiv w:val="1"/>
      <w:marLeft w:val="0"/>
      <w:marRight w:val="0"/>
      <w:marTop w:val="0"/>
      <w:marBottom w:val="0"/>
      <w:divBdr>
        <w:top w:val="none" w:sz="0" w:space="0" w:color="auto"/>
        <w:left w:val="none" w:sz="0" w:space="0" w:color="auto"/>
        <w:bottom w:val="none" w:sz="0" w:space="0" w:color="auto"/>
        <w:right w:val="none" w:sz="0" w:space="0" w:color="auto"/>
      </w:divBdr>
    </w:div>
    <w:div w:id="1970356326">
      <w:bodyDiv w:val="1"/>
      <w:marLeft w:val="0"/>
      <w:marRight w:val="0"/>
      <w:marTop w:val="0"/>
      <w:marBottom w:val="0"/>
      <w:divBdr>
        <w:top w:val="none" w:sz="0" w:space="0" w:color="auto"/>
        <w:left w:val="none" w:sz="0" w:space="0" w:color="auto"/>
        <w:bottom w:val="none" w:sz="0" w:space="0" w:color="auto"/>
        <w:right w:val="none" w:sz="0" w:space="0" w:color="auto"/>
      </w:divBdr>
    </w:div>
    <w:div w:id="2041781526">
      <w:bodyDiv w:val="1"/>
      <w:marLeft w:val="0"/>
      <w:marRight w:val="0"/>
      <w:marTop w:val="0"/>
      <w:marBottom w:val="0"/>
      <w:divBdr>
        <w:top w:val="none" w:sz="0" w:space="0" w:color="auto"/>
        <w:left w:val="none" w:sz="0" w:space="0" w:color="auto"/>
        <w:bottom w:val="none" w:sz="0" w:space="0" w:color="auto"/>
        <w:right w:val="none" w:sz="0" w:space="0" w:color="auto"/>
      </w:divBdr>
    </w:div>
    <w:div w:id="2050032911">
      <w:bodyDiv w:val="1"/>
      <w:marLeft w:val="0"/>
      <w:marRight w:val="0"/>
      <w:marTop w:val="0"/>
      <w:marBottom w:val="0"/>
      <w:divBdr>
        <w:top w:val="none" w:sz="0" w:space="0" w:color="auto"/>
        <w:left w:val="none" w:sz="0" w:space="0" w:color="auto"/>
        <w:bottom w:val="none" w:sz="0" w:space="0" w:color="auto"/>
        <w:right w:val="none" w:sz="0" w:space="0" w:color="auto"/>
      </w:divBdr>
    </w:div>
    <w:div w:id="2053191038">
      <w:bodyDiv w:val="1"/>
      <w:marLeft w:val="0"/>
      <w:marRight w:val="0"/>
      <w:marTop w:val="0"/>
      <w:marBottom w:val="0"/>
      <w:divBdr>
        <w:top w:val="none" w:sz="0" w:space="0" w:color="auto"/>
        <w:left w:val="none" w:sz="0" w:space="0" w:color="auto"/>
        <w:bottom w:val="none" w:sz="0" w:space="0" w:color="auto"/>
        <w:right w:val="none" w:sz="0" w:space="0" w:color="auto"/>
      </w:divBdr>
    </w:div>
    <w:div w:id="2054309956">
      <w:bodyDiv w:val="1"/>
      <w:marLeft w:val="0"/>
      <w:marRight w:val="0"/>
      <w:marTop w:val="0"/>
      <w:marBottom w:val="0"/>
      <w:divBdr>
        <w:top w:val="none" w:sz="0" w:space="0" w:color="auto"/>
        <w:left w:val="none" w:sz="0" w:space="0" w:color="auto"/>
        <w:bottom w:val="none" w:sz="0" w:space="0" w:color="auto"/>
        <w:right w:val="none" w:sz="0" w:space="0" w:color="auto"/>
      </w:divBdr>
    </w:div>
    <w:div w:id="2054960886">
      <w:bodyDiv w:val="1"/>
      <w:marLeft w:val="0"/>
      <w:marRight w:val="0"/>
      <w:marTop w:val="0"/>
      <w:marBottom w:val="0"/>
      <w:divBdr>
        <w:top w:val="none" w:sz="0" w:space="0" w:color="auto"/>
        <w:left w:val="none" w:sz="0" w:space="0" w:color="auto"/>
        <w:bottom w:val="none" w:sz="0" w:space="0" w:color="auto"/>
        <w:right w:val="none" w:sz="0" w:space="0" w:color="auto"/>
      </w:divBdr>
    </w:div>
    <w:div w:id="2061705435">
      <w:bodyDiv w:val="1"/>
      <w:marLeft w:val="0"/>
      <w:marRight w:val="0"/>
      <w:marTop w:val="0"/>
      <w:marBottom w:val="0"/>
      <w:divBdr>
        <w:top w:val="none" w:sz="0" w:space="0" w:color="auto"/>
        <w:left w:val="none" w:sz="0" w:space="0" w:color="auto"/>
        <w:bottom w:val="none" w:sz="0" w:space="0" w:color="auto"/>
        <w:right w:val="none" w:sz="0" w:space="0" w:color="auto"/>
      </w:divBdr>
    </w:div>
    <w:div w:id="2062825732">
      <w:bodyDiv w:val="1"/>
      <w:marLeft w:val="0"/>
      <w:marRight w:val="0"/>
      <w:marTop w:val="0"/>
      <w:marBottom w:val="0"/>
      <w:divBdr>
        <w:top w:val="none" w:sz="0" w:space="0" w:color="auto"/>
        <w:left w:val="none" w:sz="0" w:space="0" w:color="auto"/>
        <w:bottom w:val="none" w:sz="0" w:space="0" w:color="auto"/>
        <w:right w:val="none" w:sz="0" w:space="0" w:color="auto"/>
      </w:divBdr>
    </w:div>
    <w:div w:id="2064088745">
      <w:bodyDiv w:val="1"/>
      <w:marLeft w:val="0"/>
      <w:marRight w:val="0"/>
      <w:marTop w:val="0"/>
      <w:marBottom w:val="0"/>
      <w:divBdr>
        <w:top w:val="none" w:sz="0" w:space="0" w:color="auto"/>
        <w:left w:val="none" w:sz="0" w:space="0" w:color="auto"/>
        <w:bottom w:val="none" w:sz="0" w:space="0" w:color="auto"/>
        <w:right w:val="none" w:sz="0" w:space="0" w:color="auto"/>
      </w:divBdr>
    </w:div>
    <w:div w:id="2082751519">
      <w:bodyDiv w:val="1"/>
      <w:marLeft w:val="0"/>
      <w:marRight w:val="0"/>
      <w:marTop w:val="0"/>
      <w:marBottom w:val="0"/>
      <w:divBdr>
        <w:top w:val="none" w:sz="0" w:space="0" w:color="auto"/>
        <w:left w:val="none" w:sz="0" w:space="0" w:color="auto"/>
        <w:bottom w:val="none" w:sz="0" w:space="0" w:color="auto"/>
        <w:right w:val="none" w:sz="0" w:space="0" w:color="auto"/>
      </w:divBdr>
    </w:div>
    <w:div w:id="2088647319">
      <w:bodyDiv w:val="1"/>
      <w:marLeft w:val="0"/>
      <w:marRight w:val="0"/>
      <w:marTop w:val="0"/>
      <w:marBottom w:val="0"/>
      <w:divBdr>
        <w:top w:val="none" w:sz="0" w:space="0" w:color="auto"/>
        <w:left w:val="none" w:sz="0" w:space="0" w:color="auto"/>
        <w:bottom w:val="none" w:sz="0" w:space="0" w:color="auto"/>
        <w:right w:val="none" w:sz="0" w:space="0" w:color="auto"/>
      </w:divBdr>
    </w:div>
    <w:div w:id="2094355223">
      <w:bodyDiv w:val="1"/>
      <w:marLeft w:val="0"/>
      <w:marRight w:val="0"/>
      <w:marTop w:val="0"/>
      <w:marBottom w:val="0"/>
      <w:divBdr>
        <w:top w:val="none" w:sz="0" w:space="0" w:color="auto"/>
        <w:left w:val="none" w:sz="0" w:space="0" w:color="auto"/>
        <w:bottom w:val="none" w:sz="0" w:space="0" w:color="auto"/>
        <w:right w:val="none" w:sz="0" w:space="0" w:color="auto"/>
      </w:divBdr>
    </w:div>
    <w:div w:id="2096240762">
      <w:bodyDiv w:val="1"/>
      <w:marLeft w:val="0"/>
      <w:marRight w:val="0"/>
      <w:marTop w:val="0"/>
      <w:marBottom w:val="0"/>
      <w:divBdr>
        <w:top w:val="none" w:sz="0" w:space="0" w:color="auto"/>
        <w:left w:val="none" w:sz="0" w:space="0" w:color="auto"/>
        <w:bottom w:val="none" w:sz="0" w:space="0" w:color="auto"/>
        <w:right w:val="none" w:sz="0" w:space="0" w:color="auto"/>
      </w:divBdr>
    </w:div>
    <w:div w:id="2133595548">
      <w:bodyDiv w:val="1"/>
      <w:marLeft w:val="0"/>
      <w:marRight w:val="0"/>
      <w:marTop w:val="0"/>
      <w:marBottom w:val="0"/>
      <w:divBdr>
        <w:top w:val="none" w:sz="0" w:space="0" w:color="auto"/>
        <w:left w:val="none" w:sz="0" w:space="0" w:color="auto"/>
        <w:bottom w:val="none" w:sz="0" w:space="0" w:color="auto"/>
        <w:right w:val="none" w:sz="0" w:space="0" w:color="auto"/>
      </w:divBdr>
    </w:div>
    <w:div w:id="21375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mrm24</b:Tag>
    <b:SourceType>InternetSite</b:SourceType>
    <b:Guid>{8F3D2AAD-E491-41D3-ADB5-861FF35BDBBE}</b:Guid>
    <b:Title>geeksforgeeks.org</b:Title>
    <b:Year>2024</b:Year>
    <b:Author>
      <b:Author>
        <b:NameList>
          <b:Person>
            <b:Last>mrmishraoofc</b:Last>
          </b:Person>
        </b:NameList>
      </b:Author>
    </b:Author>
    <b:Month>07</b:Month>
    <b:Day>29</b:Day>
    <b:URL>https://www.geeksforgeeks.org/bayesian-information-criterion-bic/</b:URL>
    <b:RefOrder>17</b:RefOrder>
  </b:Source>
  <b:Source>
    <b:Tag>Ale22</b:Tag>
    <b:SourceType>InternetSite</b:SourceType>
    <b:Guid>{2A877AF3-0532-46A7-8DE5-DFBD56A77151}</b:Guid>
    <b:Author>
      <b:Author>
        <b:NameList>
          <b:Person>
            <b:Last>Zajic</b:Last>
            <b:First>Alexandre</b:First>
          </b:Person>
        </b:NameList>
      </b:Author>
    </b:Author>
    <b:Title>builtin</b:Title>
    <b:Year>2022</b:Year>
    <b:Month>11</b:Month>
    <b:Day>29</b:Day>
    <b:URL>https://builtin.com/data-science/what-is-aic</b:URL>
    <b:RefOrder>18</b:RefOrder>
  </b:Source>
  <b:Source>
    <b:Tag>Jim23</b:Tag>
    <b:SourceType>InternetSite</b:SourceType>
    <b:Guid>{DDA58A89-1E06-4369-8806-BDEF761F9F8F}</b:Guid>
    <b:Author>
      <b:Author>
        <b:NameList>
          <b:Person>
            <b:Last>Frost</b:Last>
            <b:First>Jim</b:First>
          </b:Person>
        </b:NameList>
      </b:Author>
    </b:Author>
    <b:Title>statisticsbyjim</b:Title>
    <b:Year>2023</b:Year>
    <b:URL>https://statisticsbyjim.com/regression/root-mean-square-error-rmse/</b:URL>
    <b:RefOrder>9</b:RefOrder>
  </b:Source>
  <b:Source>
    <b:Tag>Wri23</b:Tag>
    <b:SourceType>Report</b:SourceType>
    <b:Guid>{B5FCC584-1E1A-4076-A006-8E0A887869D7}</b:Guid>
    <b:Title>A Fast Implementation of Random Forest</b:Title>
    <b:Year>2023</b:Year>
    <b:Author>
      <b:Author>
        <b:NameList>
          <b:Person>
            <b:Last>Wright</b:Last>
            <b:Middle>N</b:Middle>
            <b:First>Marvin</b:First>
          </b:Person>
          <b:Person>
            <b:Last>Wager</b:Last>
            <b:First>Stefan</b:First>
          </b:Person>
          <b:Person>
            <b:Last>Probst</b:Last>
            <b:First>Philipp</b:First>
          </b:Person>
        </b:NameList>
      </b:Author>
    </b:Author>
    <b:RefOrder>4</b:RefOrder>
  </b:Source>
  <b:Source>
    <b:Tag>IBM24</b:Tag>
    <b:SourceType>InternetSite</b:SourceType>
    <b:Guid>{189F3C5F-0FC3-4B16-910C-D1E1BFF8E92E}</b:Guid>
    <b:Title>IBM</b:Title>
    <b:Year>2024</b:Year>
    <b:Month>01</b:Month>
    <b:Day>18</b:Day>
    <b:URL>https://www.ibm.com/docs/en/cognos-analytics/12.0.0?topic=terms-r2</b:URL>
    <b:RefOrder>10</b:RefOrder>
  </b:Source>
  <b:Source>
    <b:Tag>IBM241</b:Tag>
    <b:SourceType>InternetSite</b:SourceType>
    <b:Guid>{8B424238-D594-467A-B413-09218C2A418F}</b:Guid>
    <b:Title>IBM</b:Title>
    <b:Year>2024</b:Year>
    <b:Month>01</b:Month>
    <b:Day>18</b:Day>
    <b:URL>https://www.ibm.com/docs/en/cognos-analytics/12.0.0?topic=terms-adjusted-r-squared</b:URL>
    <b:RefOrder>11</b:RefOrder>
  </b:Source>
  <b:Source>
    <b:Tag>ris21</b:Tag>
    <b:SourceType>InternetSite</b:SourceType>
    <b:Guid>{161AFB7C-37D7-453E-852E-C21446DF6EB5}</b:Guid>
    <b:Author>
      <b:Author>
        <b:NameList>
          <b:Person>
            <b:Last>rishu_mishra</b:Last>
          </b:Person>
        </b:NameList>
      </b:Author>
    </b:Author>
    <b:Title>geeksforgeeks</b:Title>
    <b:Year>2021</b:Year>
    <b:Month>12</b:Month>
    <b:Day>28</b:Day>
    <b:URL>https://www.geeksforgeeks.org/k-fold-cross-validation-in-r-programming/</b:URL>
    <b:RefOrder>8</b:RefOrder>
  </b:Source>
  <b:Source>
    <b:Tag>IBM242</b:Tag>
    <b:SourceType>InternetSite</b:SourceType>
    <b:Guid>{7694BB7C-7ECA-4FD8-8E93-3E2B984A547A}</b:Guid>
    <b:Title>IBM</b:Title>
    <b:Year>2024</b:Year>
    <b:URL>https://www.ibm.com/topics/linear-regression</b:URL>
    <b:RefOrder>6</b:RefOrder>
  </b:Source>
  <b:Source>
    <b:Tag>Leo01</b:Tag>
    <b:SourceType>Report</b:SourceType>
    <b:Guid>{A6829572-7722-4855-AFE4-6F9D7122D76B}</b:Guid>
    <b:Title>Random Forests</b:Title>
    <b:Year>2001</b:Year>
    <b:Author>
      <b:Author>
        <b:NameList>
          <b:Person>
            <b:Last>Breiman</b:Last>
            <b:First>Leo</b:First>
          </b:Person>
        </b:NameList>
      </b:Author>
    </b:Author>
    <b:Publisher>Kluwer Academic Publishers</b:Publisher>
    <b:RefOrder>3</b:RefOrder>
  </b:Source>
  <b:Source>
    <b:Tag>Gri01</b:Tag>
    <b:SourceType>BookSection</b:SourceType>
    <b:Guid>{4CBC9E74-BC63-4AB7-B158-207ADD2A438A}</b:Guid>
    <b:Title>Probability and Random Processes: Third Edition</b:Title>
    <b:Year>2001</b:Year>
    <b:Publisher>Oxford University Press</b:Publisher>
    <b:BookTitle>Probability and Random Processes: Third Edition</b:BookTitle>
    <b:Pages>325-331</b:Pages>
    <b:Author>
      <b:Author>
        <b:NameList>
          <b:Person>
            <b:Last>Grimmett</b:Last>
            <b:First>Geoffrey</b:First>
          </b:Person>
          <b:Person>
            <b:Last>Stirzaker</b:Last>
            <b:First>David</b:First>
          </b:Person>
        </b:NameList>
      </b:Author>
      <b:BookAuthor>
        <b:NameList>
          <b:Person>
            <b:Last>Grimmett</b:Last>
            <b:First>Geoffrey</b:First>
          </b:Person>
          <b:Person>
            <b:Last>Stirzaker</b:Last>
            <b:First>David</b:First>
          </b:Person>
        </b:NameList>
      </b:BookAuthor>
    </b:Author>
    <b:RefOrder>5</b:RefOrder>
  </b:Source>
  <b:Source>
    <b:Tag>Gui21</b:Tag>
    <b:SourceType>DocumentFromInternetSite</b:SourceType>
    <b:Guid>{D3B63EFC-6592-4019-9033-8922A83E086F}</b:Guid>
    <b:Title>Rpubs</b:Title>
    <b:Year>2021</b:Year>
    <b:Author>
      <b:Author>
        <b:NameList>
          <b:Person>
            <b:Last>Guild</b:Last>
            <b:First>Camelia</b:First>
          </b:Person>
        </b:NameList>
      </b:Author>
    </b:Author>
    <b:Month>08</b:Month>
    <b:Day>28</b:Day>
    <b:URL>https://rpubs.com/camguild/803096</b:URL>
    <b:RefOrder>7</b:RefOrder>
  </b:Source>
  <b:Source>
    <b:Tag>Ami24</b:Tag>
    <b:SourceType>InternetSite</b:SourceType>
    <b:Guid>{F7F6ED8D-94BC-4AA8-99D3-38F3163FD06A}</b:Guid>
    <b:Title>Medium</b:Title>
    <b:Year>2024</b:Year>
    <b:Month>07</b:Month>
    <b:Day>20</b:Day>
    <b:URL>https://medium.com/@amit25173/linear-regression-vs-random-forest-7288522be3aa</b:URL>
    <b:Author>
      <b:Author>
        <b:NameList>
          <b:Person>
            <b:Last>Yadav</b:Last>
            <b:First>Amit</b:First>
          </b:Person>
        </b:NameList>
      </b:Author>
    </b:Author>
    <b:RefOrder>14</b:RefOrder>
  </b:Source>
  <b:Source>
    <b:Tag>Chu09</b:Tag>
    <b:SourceType>Report</b:SourceType>
    <b:Guid>{28F8E87D-4B8F-4C92-B52C-EBBA47E2DE50}</b:Guid>
    <b:Title>Strong laws of large numbers for random forests</b:Title>
    <b:Year>2009</b:Year>
    <b:Author>
      <b:Author>
        <b:NameList>
          <b:Person>
            <b:Last>Chuprunov</b:Last>
            <b:First>Alexey</b:First>
          </b:Person>
          <b:Person>
            <b:Last>Fazekas</b:Last>
            <b:First>István</b:First>
          </b:Person>
        </b:NameList>
      </b:Author>
    </b:Author>
    <b:RefOrder>15</b:RefOrder>
  </b:Source>
  <b:Source>
    <b:Tag>Ber13</b:Tag>
    <b:SourceType>Book</b:SourceType>
    <b:Guid>{0A64F273-701E-45A7-A179-6EF929C3D969}</b:Guid>
    <b:Title>Ars Conjectandi</b:Title>
    <b:Year>1713</b:Year>
    <b:Author>
      <b:Author>
        <b:NameList>
          <b:Person>
            <b:Last>Bernoulli</b:Last>
            <b:First>Jakob</b:First>
          </b:Person>
        </b:NameList>
      </b:Author>
    </b:Author>
    <b:RefOrder>16</b:RefOrder>
  </b:Source>
  <b:Source>
    <b:Tag>Mos24</b:Tag>
    <b:SourceType>InternetSite</b:SourceType>
    <b:Guid>{00857878-C1CD-427A-9D3F-C70D5DC2DABB}</b:Guid>
    <b:Title>SienceDirect</b:Title>
    <b:Year>2024</b:Year>
    <b:Author>
      <b:Author>
        <b:NameList>
          <b:Person>
            <b:Last>Mosquera-López</b:Last>
            <b:First>Stephania</b:First>
          </b:Person>
        </b:NameList>
      </b:Author>
    </b:Author>
    <b:Month>07</b:Month>
    <b:Day>23</b:Day>
    <b:URL>https://www.sciencedirect.com/science/article/pii/S0140988324004973</b:URL>
    <b:RefOrder>13</b:RefOrder>
  </b:Source>
  <b:Source>
    <b:Tag>Sau23</b:Tag>
    <b:SourceType>InternetSite</b:SourceType>
    <b:Guid>{5158CF40-3140-4F93-A21D-854275DA4A05}</b:Guid>
    <b:Title>ScienceFocus</b:Title>
    <b:Year>2023</b:Year>
    <b:Month>07</b:Month>
    <b:Day>12</b:Day>
    <b:URL>https://www.sciencefocus.com/science/who-invented-electricty</b:URL>
    <b:Author>
      <b:Author>
        <b:NameList>
          <b:Person>
            <b:Last>Saunders</b:Last>
            <b:First>Toby</b:First>
          </b:Person>
        </b:NameList>
      </b:Author>
    </b:Author>
    <b:RefOrder>1</b:RefOrder>
  </b:Source>
  <b:Source>
    <b:Tag>Ber23</b:Tag>
    <b:SourceType>InternetSite</b:SourceType>
    <b:Guid>{CD91E911-F1AF-47E0-8F77-F4CEDF0D888D}</b:Guid>
    <b:Title>Vattenfall</b:Title>
    <b:Year>2023</b:Year>
    <b:URL>https://www.vattenfall.se/fokus/trender-och-innovation/energianvandning-i-sverige-2022/</b:URL>
    <b:Author>
      <b:Author>
        <b:NameList>
          <b:Person>
            <b:Last>Bergqvist</b:Last>
            <b:First>Sara</b:First>
          </b:Person>
        </b:NameList>
      </b:Author>
    </b:Author>
    <b:RefOrder>2</b:RefOrder>
  </b:Source>
  <b:Source>
    <b:Tag>htt</b:Tag>
    <b:SourceType>InternetSite</b:SourceType>
    <b:Guid>{5F6C2ADC-A896-49C9-BF58-E678E3910D15}</b:Guid>
    <b:URL>https://open-meteo.com/en/docs/historical-weather-api</b:URL>
    <b:RefOrder>19</b:RefOrder>
  </b:Source>
  <b:Source>
    <b:Tag>Wyb19</b:Tag>
    <b:SourceType>InternetSite</b:SourceType>
    <b:Guid>{8424C61E-7FAF-442C-BEC3-0A72F1168E9D}</b:Guid>
    <b:Title>Rpubs</b:Title>
    <b:Year>2019</b:Year>
    <b:Month>04</b:Month>
    <b:Day>16</b:Day>
    <b:URL>https://rpubs.com/mdwybron/487157</b:URL>
    <b:Author>
      <b:Author>
        <b:NameList>
          <b:Person>
            <b:Last>Wybron</b:Last>
            <b:First>McKenzie</b:First>
          </b:Person>
        </b:NameList>
      </b:Author>
    </b:Author>
    <b:RefOrder>12</b:RefOrder>
  </b:Source>
</b:Sources>
</file>

<file path=customXml/itemProps1.xml><?xml version="1.0" encoding="utf-8"?>
<ds:datastoreItem xmlns:ds="http://schemas.openxmlformats.org/officeDocument/2006/customXml" ds:itemID="{823A417B-28F2-4DEA-ACDF-47E20DD0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3636</Words>
  <Characters>19276</Characters>
  <Application>Microsoft Office Word</Application>
  <DocSecurity>0</DocSecurity>
  <Lines>160</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Ian Gutierrez</cp:lastModifiedBy>
  <cp:revision>2</cp:revision>
  <dcterms:created xsi:type="dcterms:W3CDTF">2024-10-18T13:49:00Z</dcterms:created>
  <dcterms:modified xsi:type="dcterms:W3CDTF">2024-10-18T13:49:00Z</dcterms:modified>
</cp:coreProperties>
</file>